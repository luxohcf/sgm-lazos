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01BA" w:rsidRPr="00DB271B" w:rsidRDefault="00031F00">
      <w:pPr>
        <w:spacing w:line="360" w:lineRule="auto"/>
        <w:rPr>
          <w:rFonts w:ascii="Arial" w:hAnsi="Arial" w:cs="Arial"/>
        </w:rPr>
      </w:pPr>
      <w:r>
        <w:rPr>
          <w:rFonts w:ascii="Arial" w:hAnsi="Arial" w:cs="Arial"/>
        </w:rPr>
        <mc:AlternateContent>
          <mc:Choice Requires="wps">
            <w:drawing>
              <wp:anchor distT="0" distB="0" distL="114935" distR="114935" simplePos="0" relativeHeight="251658240" behindDoc="0" locked="0" layoutInCell="1" allowOverlap="1" wp14:anchorId="1AA8918F" wp14:editId="4FE4EDD2">
                <wp:simplePos x="0" y="0"/>
                <wp:positionH relativeFrom="column">
                  <wp:posOffset>-365922</wp:posOffset>
                </wp:positionH>
                <wp:positionV relativeFrom="paragraph">
                  <wp:posOffset>-769620</wp:posOffset>
                </wp:positionV>
                <wp:extent cx="2903855" cy="991870"/>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855" cy="991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56702" w:rsidRDefault="00156702">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156702" w:rsidRDefault="00156702">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156702" w:rsidRDefault="00156702" w:rsidP="00031F00">
                            <w:pPr>
                              <w:pStyle w:val="Encabezado"/>
                              <w:spacing w:line="300" w:lineRule="exact"/>
                            </w:pPr>
                            <w:r w:rsidRPr="00391C32">
                              <w:rPr>
                                <w:rFonts w:ascii="Trebuchet MS" w:hAnsi="Trebuchet MS" w:cs="Trebuchet MS"/>
                                <w:b/>
                                <w:bCs/>
                                <w:color w:val="5F5F5F"/>
                              </w:rPr>
                              <w:t>Taller Integral de Proyecto Informático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9" o:spid="_x0000_s1026" type="#_x0000_t202" style="position:absolute;margin-left:-28.8pt;margin-top:-60.6pt;width:228.65pt;height:78.1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" stroked="f">
                <v:textbox inset="0,0,0,0">
                  <w:txbxContent>
                    <w:p w:rsidR="00156702" w:rsidRDefault="00156702">
                      <w:pPr>
                        <w:pStyle w:val="Encabezado"/>
                        <w:spacing w:line="300" w:lineRule="exact"/>
                        <w:rPr>
                          <w:rFonts w:ascii="Trebuchet MS" w:hAnsi="Trebuchet MS" w:cs="Trebuchet MS"/>
                          <w:color w:val="5F5F5F"/>
                        </w:rPr>
                      </w:pPr>
                      <w:r>
                        <w:rPr>
                          <w:rFonts w:ascii="Trebuchet MS" w:hAnsi="Trebuchet MS" w:cs="Trebuchet MS"/>
                          <w:b/>
                          <w:bCs/>
                          <w:color w:val="5F5F5F"/>
                          <w:sz w:val="28"/>
                        </w:rPr>
                        <w:t>INACAP TEMUCO</w:t>
                      </w:r>
                    </w:p>
                    <w:p w:rsidR="00156702" w:rsidRDefault="00156702">
                      <w:pPr>
                        <w:pStyle w:val="Encabezado"/>
                        <w:spacing w:line="300" w:lineRule="exact"/>
                        <w:rPr>
                          <w:rFonts w:ascii="Trebuchet MS" w:hAnsi="Trebuchet MS" w:cs="Trebuchet MS"/>
                          <w:b/>
                          <w:bCs/>
                          <w:color w:val="5F5F5F"/>
                        </w:rPr>
                      </w:pPr>
                      <w:r>
                        <w:rPr>
                          <w:rFonts w:ascii="Trebuchet MS" w:hAnsi="Trebuchet MS" w:cs="Trebuchet MS"/>
                          <w:color w:val="5F5F5F"/>
                        </w:rPr>
                        <w:t>INGENIERÍA EN INFORMÁTICA</w:t>
                      </w:r>
                    </w:p>
                    <w:p w:rsidR="00156702" w:rsidRDefault="00156702" w:rsidP="00031F00">
                      <w:pPr>
                        <w:pStyle w:val="Encabezado"/>
                        <w:spacing w:line="300" w:lineRule="exact"/>
                      </w:pPr>
                      <w:r w:rsidRPr="00391C32">
                        <w:rPr>
                          <w:rFonts w:ascii="Trebuchet MS" w:hAnsi="Trebuchet MS" w:cs="Trebuchet MS"/>
                          <w:b/>
                          <w:bCs/>
                          <w:color w:val="5F5F5F"/>
                        </w:rPr>
                        <w:t>Taller Integral de Proyecto Informático</w:t>
                      </w:r>
                    </w:p>
                  </w:txbxContent>
                </v:textbox>
              </v:shape>
            </w:pict>
          </mc:Fallback>
        </mc:AlternateContent>
      </w: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2901BA">
      <w:pPr>
        <w:rPr>
          <w:rFonts w:ascii="Arial" w:hAnsi="Arial" w:cs="Arial"/>
        </w:rPr>
      </w:pPr>
    </w:p>
    <w:p w:rsidR="002901BA" w:rsidRPr="00DB271B" w:rsidRDefault="00031F00" w:rsidP="008A6D35">
      <w:pPr>
        <w:tabs>
          <w:tab w:val="left" w:pos="1935"/>
        </w:tabs>
        <w:jc w:val="center"/>
        <w:rPr>
          <w:rFonts w:ascii="Arial" w:hAnsi="Arial" w:cs="Arial"/>
          <w:sz w:val="40"/>
          <w:szCs w:val="40"/>
        </w:rPr>
      </w:pPr>
      <w:r w:rsidRPr="00031F00">
        <w:rPr>
          <w:rFonts w:ascii="Arial" w:hAnsi="Arial" w:cs="Arial"/>
          <w:sz w:val="40"/>
          <w:szCs w:val="40"/>
        </w:rPr>
        <w:t>Sistema</w:t>
      </w:r>
      <w:r>
        <w:rPr>
          <w:rFonts w:ascii="Arial" w:hAnsi="Arial" w:cs="Arial"/>
          <w:sz w:val="40"/>
          <w:szCs w:val="40"/>
        </w:rPr>
        <w:t xml:space="preserve"> Web</w:t>
      </w:r>
      <w:r w:rsidRPr="00031F00">
        <w:rPr>
          <w:rFonts w:ascii="Arial" w:hAnsi="Arial" w:cs="Arial"/>
          <w:sz w:val="40"/>
          <w:szCs w:val="40"/>
        </w:rPr>
        <w:t xml:space="preserve"> para la Gestión de mantenimientos y garantías par</w:t>
      </w:r>
      <w:r>
        <w:rPr>
          <w:rFonts w:ascii="Arial" w:hAnsi="Arial" w:cs="Arial"/>
          <w:sz w:val="40"/>
          <w:szCs w:val="40"/>
        </w:rPr>
        <w:t>a proyectos post-implementación para la empresa Lazos</w:t>
      </w: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Pr="00DB271B" w:rsidRDefault="002901BA">
      <w:pPr>
        <w:tabs>
          <w:tab w:val="left" w:pos="1935"/>
        </w:tabs>
        <w:rPr>
          <w:rFonts w:ascii="Arial" w:hAnsi="Arial" w:cs="Arial"/>
        </w:rPr>
      </w:pPr>
    </w:p>
    <w:p w:rsidR="002901BA" w:rsidRDefault="002901BA">
      <w:pPr>
        <w:tabs>
          <w:tab w:val="left" w:pos="1935"/>
        </w:tabs>
        <w:rPr>
          <w:rFonts w:ascii="Arial" w:hAnsi="Arial" w:cs="Arial"/>
        </w:rPr>
      </w:pPr>
    </w:p>
    <w:p w:rsidR="00031F00" w:rsidRDefault="002B3D84">
      <w:pPr>
        <w:tabs>
          <w:tab w:val="left" w:pos="1935"/>
        </w:tabs>
        <w:rPr>
          <w:rFonts w:ascii="Arial" w:hAnsi="Arial" w:cs="Arial"/>
        </w:rPr>
      </w:pPr>
      <w:r>
        <w:rPr>
          <w:rFonts w:ascii="Arial" w:hAnsi="Arial" w:cs="Arial"/>
        </w:rPr>
        <w:drawing>
          <wp:anchor distT="0" distB="0" distL="114300" distR="114300" simplePos="0" relativeHeight="251659264" behindDoc="0" locked="0" layoutInCell="1" allowOverlap="1">
            <wp:simplePos x="0" y="0"/>
            <wp:positionH relativeFrom="column">
              <wp:posOffset>3571240</wp:posOffset>
            </wp:positionH>
            <wp:positionV relativeFrom="paragraph">
              <wp:posOffset>118745</wp:posOffset>
            </wp:positionV>
            <wp:extent cx="2057400" cy="563245"/>
            <wp:effectExtent l="0" t="0" r="0" b="8255"/>
            <wp:wrapSquare wrapText="bothSides"/>
            <wp:docPr id="12" name="Imagen 12" descr="ina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ac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5632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F00" w:rsidRPr="00DB271B" w:rsidRDefault="00031F00">
      <w:pPr>
        <w:tabs>
          <w:tab w:val="left" w:pos="1935"/>
        </w:tabs>
        <w:rPr>
          <w:rFonts w:ascii="Arial" w:hAnsi="Arial" w:cs="Arial"/>
        </w:rPr>
      </w:pPr>
    </w:p>
    <w:p w:rsidR="00031F00" w:rsidRDefault="00031F00" w:rsidP="006C1615">
      <w:pPr>
        <w:tabs>
          <w:tab w:val="center" w:pos="4419"/>
          <w:tab w:val="right" w:pos="8828"/>
        </w:tabs>
        <w:spacing w:after="0" w:line="300" w:lineRule="auto"/>
        <w:jc w:val="right"/>
        <w:rPr>
          <w:rFonts w:ascii="Arial" w:eastAsia="Trebuchet MS" w:hAnsi="Arial" w:cs="Arial"/>
          <w:b/>
          <w:color w:val="5F5F5F"/>
          <w:sz w:val="20"/>
        </w:rPr>
      </w:pPr>
    </w:p>
    <w:p w:rsidR="00031F00" w:rsidRDefault="00031F00" w:rsidP="00031F00">
      <w:pPr>
        <w:pStyle w:val="Encabezado"/>
        <w:spacing w:line="300" w:lineRule="exact"/>
        <w:jc w:val="right"/>
        <w:rPr>
          <w:rFonts w:ascii="Trebuchet MS" w:hAnsi="Trebuchet MS" w:cs="Trebuchet MS"/>
          <w:b/>
          <w:bCs/>
          <w:color w:val="5F5F5F"/>
          <w:sz w:val="20"/>
        </w:rPr>
      </w:pPr>
      <w:r>
        <w:rPr>
          <w:rFonts w:ascii="Trebuchet MS" w:hAnsi="Trebuchet MS" w:cs="Trebuchet MS"/>
          <w:b/>
          <w:bCs/>
          <w:color w:val="5F5F5F"/>
          <w:sz w:val="20"/>
        </w:rPr>
        <w:t>Nombre Alumno (a): Tracy Solange Padilla Sierra</w:t>
      </w:r>
    </w:p>
    <w:p w:rsidR="00031F00" w:rsidRDefault="00031F00" w:rsidP="00031F00">
      <w:pPr>
        <w:pStyle w:val="Encabezado"/>
        <w:spacing w:line="300" w:lineRule="exact"/>
        <w:jc w:val="right"/>
        <w:rPr>
          <w:rFonts w:ascii="Trebuchet MS" w:hAnsi="Trebuchet MS" w:cs="Trebuchet MS"/>
          <w:color w:val="5F5F5F"/>
          <w:sz w:val="20"/>
        </w:rPr>
      </w:pPr>
      <w:r>
        <w:rPr>
          <w:rFonts w:ascii="Arial" w:eastAsia="Trebuchet MS" w:hAnsi="Arial" w:cs="Arial"/>
          <w:b/>
          <w:color w:val="5F5F5F"/>
          <w:sz w:val="20"/>
        </w:rPr>
        <w:t xml:space="preserve">  </w:t>
      </w:r>
      <w:r w:rsidRPr="008A6D35">
        <w:rPr>
          <w:rFonts w:ascii="Arial" w:eastAsia="Trebuchet MS" w:hAnsi="Arial" w:cs="Arial"/>
          <w:b/>
          <w:color w:val="5F5F5F"/>
          <w:sz w:val="20"/>
        </w:rPr>
        <w:t>Luis Alberto Lizama Bustos</w:t>
      </w:r>
    </w:p>
    <w:p w:rsidR="00031F00" w:rsidRPr="00031F00" w:rsidRDefault="002C7D50" w:rsidP="00031F00">
      <w:pPr>
        <w:pStyle w:val="Encabezado"/>
        <w:spacing w:line="300" w:lineRule="exact"/>
        <w:jc w:val="right"/>
        <w:rPr>
          <w:rFonts w:ascii="Arial" w:eastAsia="Trebuchet MS" w:hAnsi="Arial" w:cs="Arial"/>
          <w:b/>
          <w:color w:val="5F5F5F"/>
          <w:sz w:val="20"/>
        </w:rPr>
      </w:pPr>
      <w:r>
        <w:rPr>
          <w:rFonts w:ascii="Arial" w:eastAsia="Trebuchet MS" w:hAnsi="Arial" w:cs="Arial"/>
          <w:b/>
          <w:color w:val="5F5F5F"/>
          <w:sz w:val="20"/>
        </w:rPr>
        <w:t xml:space="preserve">Juan </w:t>
      </w:r>
      <w:r w:rsidR="00031F00" w:rsidRPr="00031F00">
        <w:rPr>
          <w:rFonts w:ascii="Arial" w:eastAsia="Trebuchet MS" w:hAnsi="Arial" w:cs="Arial"/>
          <w:b/>
          <w:color w:val="5F5F5F"/>
          <w:sz w:val="20"/>
        </w:rPr>
        <w:t>Carlos Vallejos</w:t>
      </w:r>
      <w:r w:rsidRPr="002C7D50">
        <w:t xml:space="preserve"> </w:t>
      </w:r>
      <w:r w:rsidRPr="002C7D50">
        <w:rPr>
          <w:rFonts w:ascii="Arial" w:eastAsia="Trebuchet MS" w:hAnsi="Arial" w:cs="Arial"/>
          <w:b/>
          <w:color w:val="5F5F5F"/>
          <w:sz w:val="20"/>
        </w:rPr>
        <w:t>Obreque</w:t>
      </w:r>
    </w:p>
    <w:p w:rsidR="00031F00"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 xml:space="preserve">Nombre Profesor: </w:t>
      </w:r>
      <w:r w:rsidRPr="00391C32">
        <w:rPr>
          <w:rFonts w:ascii="Trebuchet MS" w:hAnsi="Trebuchet MS" w:cs="Trebuchet MS"/>
          <w:color w:val="5F5F5F"/>
          <w:sz w:val="20"/>
        </w:rPr>
        <w:t>Marisel Angélica Prado González</w:t>
      </w:r>
    </w:p>
    <w:p w:rsidR="00031F00" w:rsidRPr="00441452" w:rsidRDefault="00031F00" w:rsidP="00031F00">
      <w:pPr>
        <w:pStyle w:val="Encabezado"/>
        <w:spacing w:line="300" w:lineRule="exact"/>
        <w:jc w:val="right"/>
        <w:rPr>
          <w:rFonts w:ascii="Trebuchet MS" w:hAnsi="Trebuchet MS" w:cs="Trebuchet MS"/>
          <w:color w:val="5F5F5F"/>
          <w:sz w:val="20"/>
        </w:rPr>
      </w:pPr>
      <w:r>
        <w:rPr>
          <w:rFonts w:ascii="Trebuchet MS" w:hAnsi="Trebuchet MS" w:cs="Trebuchet MS"/>
          <w:color w:val="5F5F5F"/>
          <w:sz w:val="20"/>
        </w:rPr>
        <w:t>Sección: 075 Vespertino</w:t>
      </w:r>
    </w:p>
    <w:p w:rsidR="00031F00" w:rsidRDefault="00EA421E" w:rsidP="00031F00">
      <w:pPr>
        <w:pStyle w:val="Encabezado"/>
        <w:spacing w:line="300" w:lineRule="exact"/>
        <w:jc w:val="right"/>
      </w:pPr>
      <w:r>
        <w:rPr>
          <w:rFonts w:ascii="Trebuchet MS" w:hAnsi="Trebuchet MS" w:cs="Trebuchet MS"/>
          <w:color w:val="5F5F5F"/>
          <w:sz w:val="20"/>
        </w:rPr>
        <w:t>Fecha: 21</w:t>
      </w:r>
      <w:r w:rsidR="00031F00">
        <w:rPr>
          <w:rFonts w:ascii="Trebuchet MS" w:hAnsi="Trebuchet MS" w:cs="Trebuchet MS"/>
          <w:color w:val="5F5F5F"/>
          <w:sz w:val="20"/>
        </w:rPr>
        <w:t xml:space="preserve"> de Octubre del  2013</w:t>
      </w:r>
    </w:p>
    <w:p w:rsidR="00031F00" w:rsidRPr="00DB271B" w:rsidRDefault="00031F00" w:rsidP="00031F00">
      <w:pPr>
        <w:tabs>
          <w:tab w:val="center" w:pos="4419"/>
          <w:tab w:val="right" w:pos="8828"/>
        </w:tabs>
        <w:spacing w:after="0" w:line="300" w:lineRule="auto"/>
        <w:rPr>
          <w:rFonts w:ascii="Arial" w:hAnsi="Arial" w:cs="Arial"/>
        </w:rPr>
      </w:pPr>
    </w:p>
    <w:sdt>
      <w:sdtPr>
        <w:rPr>
          <w:rFonts w:ascii="Arial" w:eastAsia="Calibri" w:hAnsi="Arial" w:cs="Arial"/>
          <w:b w:val="0"/>
          <w:bCs w:val="0"/>
          <w:color w:val="000000"/>
          <w:sz w:val="22"/>
          <w:szCs w:val="22"/>
        </w:rPr>
        <w:id w:val="-2023387252"/>
        <w:docPartObj>
          <w:docPartGallery w:val="Table of Contents"/>
          <w:docPartUnique/>
        </w:docPartObj>
      </w:sdtPr>
      <w:sdtContent>
        <w:p w:rsidR="006C1615" w:rsidRPr="00567854" w:rsidRDefault="006C1615">
          <w:pPr>
            <w:pStyle w:val="TtulodeTDC"/>
            <w:rPr>
              <w:rFonts w:ascii="Arial" w:hAnsi="Arial" w:cs="Arial"/>
              <w:color w:val="auto"/>
            </w:rPr>
          </w:pPr>
          <w:r w:rsidRPr="00567854">
            <w:rPr>
              <w:rFonts w:ascii="Arial" w:hAnsi="Arial" w:cs="Arial"/>
              <w:color w:val="auto"/>
            </w:rPr>
            <w:t>Índice</w:t>
          </w:r>
          <w:r w:rsidR="00031F00" w:rsidRPr="00567854">
            <w:rPr>
              <w:rFonts w:ascii="Arial" w:hAnsi="Arial" w:cs="Arial"/>
              <w:color w:val="auto"/>
            </w:rPr>
            <w:t xml:space="preserve"> de contenido</w:t>
          </w:r>
        </w:p>
        <w:p w:rsidR="006C1615" w:rsidRPr="00DB271B" w:rsidRDefault="006C1615" w:rsidP="006C1615">
          <w:pPr>
            <w:rPr>
              <w:rFonts w:ascii="Arial" w:hAnsi="Arial" w:cs="Arial"/>
            </w:rPr>
          </w:pPr>
        </w:p>
        <w:p w:rsidR="0095740C" w:rsidRDefault="006C1615">
          <w:pPr>
            <w:pStyle w:val="TDC1"/>
            <w:tabs>
              <w:tab w:val="right" w:leader="dot" w:pos="8828"/>
            </w:tabs>
            <w:rPr>
              <w:rFonts w:asciiTheme="minorHAnsi" w:eastAsiaTheme="minorEastAsia" w:hAnsiTheme="minorHAnsi" w:cstheme="minorBidi"/>
              <w:color w:val="auto"/>
            </w:rPr>
          </w:pPr>
          <w:r w:rsidRPr="00DB271B">
            <w:rPr>
              <w:rFonts w:ascii="Arial" w:hAnsi="Arial" w:cs="Arial"/>
            </w:rPr>
            <w:fldChar w:fldCharType="begin"/>
          </w:r>
          <w:r w:rsidRPr="00DB271B">
            <w:rPr>
              <w:rFonts w:ascii="Arial" w:hAnsi="Arial" w:cs="Arial"/>
            </w:rPr>
            <w:instrText xml:space="preserve"> TOC \o "1-3" \h \z \u </w:instrText>
          </w:r>
          <w:r w:rsidRPr="00DB271B">
            <w:rPr>
              <w:rFonts w:ascii="Arial" w:hAnsi="Arial" w:cs="Arial"/>
            </w:rPr>
            <w:fldChar w:fldCharType="separate"/>
          </w:r>
          <w:hyperlink w:anchor="_Toc369914350" w:history="1">
            <w:r w:rsidR="0095740C" w:rsidRPr="002A34EB">
              <w:rPr>
                <w:rStyle w:val="Hipervnculo"/>
                <w:rFonts w:ascii="Arial" w:hAnsi="Arial" w:cs="Arial"/>
                <w:bCs/>
                <w:kern w:val="32"/>
              </w:rPr>
              <w:t>CAPÍTULO I INTRODUCCIÓN</w:t>
            </w:r>
            <w:r w:rsidR="0095740C">
              <w:rPr>
                <w:webHidden/>
              </w:rPr>
              <w:tab/>
            </w:r>
            <w:r w:rsidR="0095740C">
              <w:rPr>
                <w:webHidden/>
              </w:rPr>
              <w:fldChar w:fldCharType="begin"/>
            </w:r>
            <w:r w:rsidR="0095740C">
              <w:rPr>
                <w:webHidden/>
              </w:rPr>
              <w:instrText xml:space="preserve"> PAGEREF _Toc369914350 \h </w:instrText>
            </w:r>
            <w:r w:rsidR="0095740C">
              <w:rPr>
                <w:webHidden/>
              </w:rPr>
            </w:r>
            <w:r w:rsidR="0095740C">
              <w:rPr>
                <w:webHidden/>
              </w:rPr>
              <w:fldChar w:fldCharType="separate"/>
            </w:r>
            <w:r w:rsidR="0095740C">
              <w:rPr>
                <w:webHidden/>
              </w:rPr>
              <w:t>4</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51" w:history="1">
            <w:r w:rsidR="0095740C" w:rsidRPr="002A34EB">
              <w:rPr>
                <w:rStyle w:val="Hipervnculo"/>
                <w:rFonts w:ascii="Arial" w:eastAsia="Times New Roman" w:hAnsi="Arial" w:cs="Arial"/>
                <w:bCs/>
              </w:rPr>
              <w:t>1.1.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Introducción</w:t>
            </w:r>
            <w:r w:rsidR="0095740C">
              <w:rPr>
                <w:webHidden/>
              </w:rPr>
              <w:tab/>
            </w:r>
            <w:r w:rsidR="0095740C">
              <w:rPr>
                <w:webHidden/>
              </w:rPr>
              <w:fldChar w:fldCharType="begin"/>
            </w:r>
            <w:r w:rsidR="0095740C">
              <w:rPr>
                <w:webHidden/>
              </w:rPr>
              <w:instrText xml:space="preserve"> PAGEREF _Toc369914351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52" w:history="1">
            <w:r w:rsidR="0095740C" w:rsidRPr="002A34EB">
              <w:rPr>
                <w:rStyle w:val="Hipervnculo"/>
                <w:rFonts w:ascii="Arial" w:eastAsia="Times New Roman" w:hAnsi="Arial" w:cs="Arial"/>
                <w:bCs/>
              </w:rPr>
              <w:t>1.2.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Definición del Problema</w:t>
            </w:r>
            <w:r w:rsidR="0095740C">
              <w:rPr>
                <w:webHidden/>
              </w:rPr>
              <w:tab/>
            </w:r>
            <w:r w:rsidR="0095740C">
              <w:rPr>
                <w:webHidden/>
              </w:rPr>
              <w:fldChar w:fldCharType="begin"/>
            </w:r>
            <w:r w:rsidR="0095740C">
              <w:rPr>
                <w:webHidden/>
              </w:rPr>
              <w:instrText xml:space="preserve"> PAGEREF _Toc369914352 \h </w:instrText>
            </w:r>
            <w:r w:rsidR="0095740C">
              <w:rPr>
                <w:webHidden/>
              </w:rPr>
            </w:r>
            <w:r w:rsidR="0095740C">
              <w:rPr>
                <w:webHidden/>
              </w:rPr>
              <w:fldChar w:fldCharType="separate"/>
            </w:r>
            <w:r w:rsidR="0095740C">
              <w:rPr>
                <w:webHidden/>
              </w:rPr>
              <w:t>5</w:t>
            </w:r>
            <w:r w:rsidR="0095740C">
              <w:rPr>
                <w:webHidden/>
              </w:rPr>
              <w:fldChar w:fldCharType="end"/>
            </w:r>
          </w:hyperlink>
        </w:p>
        <w:p w:rsidR="0095740C" w:rsidRDefault="002E6B52">
          <w:pPr>
            <w:pStyle w:val="TDC1"/>
            <w:tabs>
              <w:tab w:val="right" w:leader="dot" w:pos="8828"/>
            </w:tabs>
            <w:rPr>
              <w:rFonts w:asciiTheme="minorHAnsi" w:eastAsiaTheme="minorEastAsia" w:hAnsiTheme="minorHAnsi" w:cstheme="minorBidi"/>
              <w:color w:val="auto"/>
            </w:rPr>
          </w:pPr>
          <w:hyperlink w:anchor="_Toc369914353" w:history="1">
            <w:r w:rsidR="0095740C" w:rsidRPr="002A34EB">
              <w:rPr>
                <w:rStyle w:val="Hipervnculo"/>
                <w:rFonts w:ascii="Arial" w:hAnsi="Arial" w:cs="Arial"/>
                <w:bCs/>
                <w:kern w:val="32"/>
              </w:rPr>
              <w:t>CAPÍTULO II OBJETIVOS</w:t>
            </w:r>
            <w:r w:rsidR="0095740C">
              <w:rPr>
                <w:webHidden/>
              </w:rPr>
              <w:tab/>
            </w:r>
            <w:r w:rsidR="0095740C">
              <w:rPr>
                <w:webHidden/>
              </w:rPr>
              <w:fldChar w:fldCharType="begin"/>
            </w:r>
            <w:r w:rsidR="0095740C">
              <w:rPr>
                <w:webHidden/>
              </w:rPr>
              <w:instrText xml:space="preserve"> PAGEREF _Toc369914353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54" w:history="1">
            <w:r w:rsidR="0095740C" w:rsidRPr="002A34EB">
              <w:rPr>
                <w:rStyle w:val="Hipervnculo"/>
                <w:rFonts w:ascii="Arial" w:eastAsia="Times New Roman" w:hAnsi="Arial" w:cs="Arial"/>
                <w:bCs/>
              </w:rPr>
              <w:t>2.1.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Título</w:t>
            </w:r>
            <w:r w:rsidR="0095740C">
              <w:rPr>
                <w:webHidden/>
              </w:rPr>
              <w:tab/>
            </w:r>
            <w:r w:rsidR="0095740C">
              <w:rPr>
                <w:webHidden/>
              </w:rPr>
              <w:fldChar w:fldCharType="begin"/>
            </w:r>
            <w:r w:rsidR="0095740C">
              <w:rPr>
                <w:webHidden/>
              </w:rPr>
              <w:instrText xml:space="preserve"> PAGEREF _Toc369914354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55" w:history="1">
            <w:r w:rsidR="0095740C" w:rsidRPr="002A34EB">
              <w:rPr>
                <w:rStyle w:val="Hipervnculo"/>
                <w:rFonts w:ascii="Arial" w:eastAsia="Times New Roman" w:hAnsi="Arial" w:cs="Arial"/>
                <w:bCs/>
              </w:rPr>
              <w:t>2.2.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Objetivos</w:t>
            </w:r>
            <w:r w:rsidR="0095740C">
              <w:rPr>
                <w:webHidden/>
              </w:rPr>
              <w:tab/>
            </w:r>
            <w:r w:rsidR="0095740C">
              <w:rPr>
                <w:webHidden/>
              </w:rPr>
              <w:fldChar w:fldCharType="begin"/>
            </w:r>
            <w:r w:rsidR="0095740C">
              <w:rPr>
                <w:webHidden/>
              </w:rPr>
              <w:instrText xml:space="preserve"> PAGEREF _Toc369914355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56" w:history="1">
            <w:r w:rsidR="0095740C" w:rsidRPr="002A34EB">
              <w:rPr>
                <w:rStyle w:val="Hipervnculo"/>
                <w:rFonts w:ascii="Arial" w:hAnsi="Arial" w:cs="Arial"/>
              </w:rPr>
              <w:t>2.2.1</w:t>
            </w:r>
            <w:r w:rsidR="0095740C">
              <w:rPr>
                <w:rFonts w:asciiTheme="minorHAnsi" w:eastAsiaTheme="minorEastAsia" w:hAnsiTheme="minorHAnsi" w:cstheme="minorBidi"/>
                <w:color w:val="auto"/>
              </w:rPr>
              <w:tab/>
            </w:r>
            <w:r w:rsidR="0095740C" w:rsidRPr="002A34EB">
              <w:rPr>
                <w:rStyle w:val="Hipervnculo"/>
                <w:rFonts w:ascii="Arial" w:hAnsi="Arial" w:cs="Arial"/>
              </w:rPr>
              <w:t>Objetivo General</w:t>
            </w:r>
            <w:r w:rsidR="0095740C">
              <w:rPr>
                <w:webHidden/>
              </w:rPr>
              <w:tab/>
            </w:r>
            <w:r w:rsidR="0095740C">
              <w:rPr>
                <w:webHidden/>
              </w:rPr>
              <w:fldChar w:fldCharType="begin"/>
            </w:r>
            <w:r w:rsidR="0095740C">
              <w:rPr>
                <w:webHidden/>
              </w:rPr>
              <w:instrText xml:space="preserve"> PAGEREF _Toc369914356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57" w:history="1">
            <w:r w:rsidR="0095740C" w:rsidRPr="002A34EB">
              <w:rPr>
                <w:rStyle w:val="Hipervnculo"/>
                <w:rFonts w:ascii="Arial" w:hAnsi="Arial" w:cs="Arial"/>
              </w:rPr>
              <w:t>2.2.2</w:t>
            </w:r>
            <w:r w:rsidR="0095740C">
              <w:rPr>
                <w:rFonts w:asciiTheme="minorHAnsi" w:eastAsiaTheme="minorEastAsia" w:hAnsiTheme="minorHAnsi" w:cstheme="minorBidi"/>
                <w:color w:val="auto"/>
              </w:rPr>
              <w:tab/>
            </w:r>
            <w:r w:rsidR="0095740C" w:rsidRPr="002A34EB">
              <w:rPr>
                <w:rStyle w:val="Hipervnculo"/>
                <w:rFonts w:ascii="Arial" w:hAnsi="Arial" w:cs="Arial"/>
              </w:rPr>
              <w:t>Objetivos Específicos</w:t>
            </w:r>
            <w:r w:rsidR="0095740C">
              <w:rPr>
                <w:webHidden/>
              </w:rPr>
              <w:tab/>
            </w:r>
            <w:r w:rsidR="0095740C">
              <w:rPr>
                <w:webHidden/>
              </w:rPr>
              <w:fldChar w:fldCharType="begin"/>
            </w:r>
            <w:r w:rsidR="0095740C">
              <w:rPr>
                <w:webHidden/>
              </w:rPr>
              <w:instrText xml:space="preserve"> PAGEREF _Toc369914357 \h </w:instrText>
            </w:r>
            <w:r w:rsidR="0095740C">
              <w:rPr>
                <w:webHidden/>
              </w:rPr>
            </w:r>
            <w:r w:rsidR="0095740C">
              <w:rPr>
                <w:webHidden/>
              </w:rPr>
              <w:fldChar w:fldCharType="separate"/>
            </w:r>
            <w:r w:rsidR="0095740C">
              <w:rPr>
                <w:webHidden/>
              </w:rPr>
              <w:t>6</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58" w:history="1">
            <w:r w:rsidR="0095740C" w:rsidRPr="002A34EB">
              <w:rPr>
                <w:rStyle w:val="Hipervnculo"/>
                <w:rFonts w:ascii="Arial" w:eastAsia="Times New Roman" w:hAnsi="Arial" w:cs="Arial"/>
                <w:bCs/>
              </w:rPr>
              <w:t>2.3.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Alcance y Limitaciones</w:t>
            </w:r>
            <w:r w:rsidR="0095740C">
              <w:rPr>
                <w:webHidden/>
              </w:rPr>
              <w:tab/>
            </w:r>
            <w:r w:rsidR="0095740C">
              <w:rPr>
                <w:webHidden/>
              </w:rPr>
              <w:fldChar w:fldCharType="begin"/>
            </w:r>
            <w:r w:rsidR="0095740C">
              <w:rPr>
                <w:webHidden/>
              </w:rPr>
              <w:instrText xml:space="preserve"> PAGEREF _Toc369914358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59"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Alcance</w:t>
            </w:r>
            <w:r w:rsidR="0095740C">
              <w:rPr>
                <w:webHidden/>
              </w:rPr>
              <w:tab/>
            </w:r>
            <w:r w:rsidR="0095740C">
              <w:rPr>
                <w:webHidden/>
              </w:rPr>
              <w:fldChar w:fldCharType="begin"/>
            </w:r>
            <w:r w:rsidR="0095740C">
              <w:rPr>
                <w:webHidden/>
              </w:rPr>
              <w:instrText xml:space="preserve"> PAGEREF _Toc369914359 \h </w:instrText>
            </w:r>
            <w:r w:rsidR="0095740C">
              <w:rPr>
                <w:webHidden/>
              </w:rPr>
            </w:r>
            <w:r w:rsidR="0095740C">
              <w:rPr>
                <w:webHidden/>
              </w:rPr>
              <w:fldChar w:fldCharType="separate"/>
            </w:r>
            <w:r w:rsidR="0095740C">
              <w:rPr>
                <w:webHidden/>
              </w:rPr>
              <w:t>7</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60" w:history="1">
            <w:r w:rsidR="0095740C" w:rsidRPr="002A34EB">
              <w:rPr>
                <w:rStyle w:val="Hipervnculo"/>
                <w:rFonts w:ascii="Arial" w:hAnsi="Arial" w:cs="Arial"/>
              </w:rPr>
              <w:t>2.3.1</w:t>
            </w:r>
            <w:r w:rsidR="0095740C">
              <w:rPr>
                <w:rFonts w:asciiTheme="minorHAnsi" w:eastAsiaTheme="minorEastAsia" w:hAnsiTheme="minorHAnsi" w:cstheme="minorBidi"/>
                <w:color w:val="auto"/>
              </w:rPr>
              <w:tab/>
            </w:r>
            <w:r w:rsidR="0095740C" w:rsidRPr="002A34EB">
              <w:rPr>
                <w:rStyle w:val="Hipervnculo"/>
                <w:rFonts w:ascii="Arial" w:hAnsi="Arial" w:cs="Arial"/>
              </w:rPr>
              <w:t>Limitaciones</w:t>
            </w:r>
            <w:r w:rsidR="0095740C">
              <w:rPr>
                <w:webHidden/>
              </w:rPr>
              <w:tab/>
            </w:r>
            <w:r w:rsidR="0095740C">
              <w:rPr>
                <w:webHidden/>
              </w:rPr>
              <w:fldChar w:fldCharType="begin"/>
            </w:r>
            <w:r w:rsidR="0095740C">
              <w:rPr>
                <w:webHidden/>
              </w:rPr>
              <w:instrText xml:space="preserve"> PAGEREF _Toc369914360 \h </w:instrText>
            </w:r>
            <w:r w:rsidR="0095740C">
              <w:rPr>
                <w:webHidden/>
              </w:rPr>
            </w:r>
            <w:r w:rsidR="0095740C">
              <w:rPr>
                <w:webHidden/>
              </w:rPr>
              <w:fldChar w:fldCharType="separate"/>
            </w:r>
            <w:r w:rsidR="0095740C">
              <w:rPr>
                <w:webHidden/>
              </w:rPr>
              <w:t>8</w:t>
            </w:r>
            <w:r w:rsidR="0095740C">
              <w:rPr>
                <w:webHidden/>
              </w:rPr>
              <w:fldChar w:fldCharType="end"/>
            </w:r>
          </w:hyperlink>
        </w:p>
        <w:p w:rsidR="0095740C" w:rsidRDefault="002E6B52">
          <w:pPr>
            <w:pStyle w:val="TDC1"/>
            <w:tabs>
              <w:tab w:val="right" w:leader="dot" w:pos="8828"/>
            </w:tabs>
            <w:rPr>
              <w:rFonts w:asciiTheme="minorHAnsi" w:eastAsiaTheme="minorEastAsia" w:hAnsiTheme="minorHAnsi" w:cstheme="minorBidi"/>
              <w:color w:val="auto"/>
            </w:rPr>
          </w:pPr>
          <w:hyperlink w:anchor="_Toc369914361" w:history="1">
            <w:r w:rsidR="0095740C" w:rsidRPr="002A34EB">
              <w:rPr>
                <w:rStyle w:val="Hipervnculo"/>
                <w:rFonts w:ascii="Arial" w:hAnsi="Arial" w:cs="Arial"/>
                <w:kern w:val="32"/>
              </w:rPr>
              <w:t>CAPÍTULO III MARCO TEÓRICO</w:t>
            </w:r>
            <w:r w:rsidR="0095740C">
              <w:rPr>
                <w:webHidden/>
              </w:rPr>
              <w:tab/>
            </w:r>
            <w:r w:rsidR="0095740C">
              <w:rPr>
                <w:webHidden/>
              </w:rPr>
              <w:fldChar w:fldCharType="begin"/>
            </w:r>
            <w:r w:rsidR="0095740C">
              <w:rPr>
                <w:webHidden/>
              </w:rPr>
              <w:instrText xml:space="preserve"> PAGEREF _Toc369914361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62" w:history="1">
            <w:r w:rsidR="0095740C" w:rsidRPr="002A34EB">
              <w:rPr>
                <w:rStyle w:val="Hipervnculo"/>
                <w:rFonts w:ascii="Arial" w:eastAsia="Times New Roman" w:hAnsi="Arial" w:cs="Arial"/>
                <w:bCs/>
              </w:rPr>
              <w:t>3.1.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Fundamentos Teóricos</w:t>
            </w:r>
            <w:r w:rsidR="0095740C">
              <w:rPr>
                <w:webHidden/>
              </w:rPr>
              <w:tab/>
            </w:r>
            <w:r w:rsidR="0095740C">
              <w:rPr>
                <w:webHidden/>
              </w:rPr>
              <w:fldChar w:fldCharType="begin"/>
            </w:r>
            <w:r w:rsidR="0095740C">
              <w:rPr>
                <w:webHidden/>
              </w:rPr>
              <w:instrText xml:space="preserve"> PAGEREF _Toc369914362 \h </w:instrText>
            </w:r>
            <w:r w:rsidR="0095740C">
              <w:rPr>
                <w:webHidden/>
              </w:rPr>
            </w:r>
            <w:r w:rsidR="0095740C">
              <w:rPr>
                <w:webHidden/>
              </w:rPr>
              <w:fldChar w:fldCharType="separate"/>
            </w:r>
            <w:r w:rsidR="0095740C">
              <w:rPr>
                <w:webHidden/>
              </w:rPr>
              <w:t>9</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63" w:history="1">
            <w:r w:rsidR="0095740C" w:rsidRPr="002A34EB">
              <w:rPr>
                <w:rStyle w:val="Hipervnculo"/>
                <w:rFonts w:ascii="Arial" w:eastAsia="Times New Roman" w:hAnsi="Arial" w:cs="Arial"/>
                <w:bCs/>
              </w:rPr>
              <w:t>3.2.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Antecedentes del Proyecto de SW</w:t>
            </w:r>
            <w:r w:rsidR="0095740C">
              <w:rPr>
                <w:webHidden/>
              </w:rPr>
              <w:tab/>
            </w:r>
            <w:r w:rsidR="0095740C">
              <w:rPr>
                <w:webHidden/>
              </w:rPr>
              <w:fldChar w:fldCharType="begin"/>
            </w:r>
            <w:r w:rsidR="0095740C">
              <w:rPr>
                <w:webHidden/>
              </w:rPr>
              <w:instrText xml:space="preserve"> PAGEREF _Toc369914363 \h </w:instrText>
            </w:r>
            <w:r w:rsidR="0095740C">
              <w:rPr>
                <w:webHidden/>
              </w:rPr>
            </w:r>
            <w:r w:rsidR="0095740C">
              <w:rPr>
                <w:webHidden/>
              </w:rPr>
              <w:fldChar w:fldCharType="separate"/>
            </w:r>
            <w:r w:rsidR="0095740C">
              <w:rPr>
                <w:webHidden/>
              </w:rPr>
              <w:t>12</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64" w:history="1">
            <w:r w:rsidR="0095740C" w:rsidRPr="002A34EB">
              <w:rPr>
                <w:rStyle w:val="Hipervnculo"/>
                <w:rFonts w:ascii="Arial" w:eastAsia="Times New Roman" w:hAnsi="Arial" w:cs="Arial"/>
                <w:bCs/>
              </w:rPr>
              <w:t>3.3.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Desarrollo del Problema</w:t>
            </w:r>
            <w:r w:rsidR="0095740C">
              <w:rPr>
                <w:webHidden/>
              </w:rPr>
              <w:tab/>
            </w:r>
            <w:r w:rsidR="0095740C">
              <w:rPr>
                <w:webHidden/>
              </w:rPr>
              <w:fldChar w:fldCharType="begin"/>
            </w:r>
            <w:r w:rsidR="0095740C">
              <w:rPr>
                <w:webHidden/>
              </w:rPr>
              <w:instrText xml:space="preserve"> PAGEREF _Toc369914364 \h </w:instrText>
            </w:r>
            <w:r w:rsidR="0095740C">
              <w:rPr>
                <w:webHidden/>
              </w:rPr>
            </w:r>
            <w:r w:rsidR="0095740C">
              <w:rPr>
                <w:webHidden/>
              </w:rPr>
              <w:fldChar w:fldCharType="separate"/>
            </w:r>
            <w:r w:rsidR="0095740C">
              <w:rPr>
                <w:webHidden/>
              </w:rPr>
              <w:t>16</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65" w:history="1">
            <w:r w:rsidR="0095740C" w:rsidRPr="002A34EB">
              <w:rPr>
                <w:rStyle w:val="Hipervnculo"/>
                <w:rFonts w:ascii="Arial" w:eastAsia="Times New Roman" w:hAnsi="Arial" w:cs="Arial"/>
                <w:bCs/>
              </w:rPr>
              <w:t>3.4.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Arquitectura</w:t>
            </w:r>
            <w:r w:rsidR="0095740C">
              <w:rPr>
                <w:webHidden/>
              </w:rPr>
              <w:tab/>
            </w:r>
            <w:r w:rsidR="0095740C">
              <w:rPr>
                <w:webHidden/>
              </w:rPr>
              <w:fldChar w:fldCharType="begin"/>
            </w:r>
            <w:r w:rsidR="0095740C">
              <w:rPr>
                <w:webHidden/>
              </w:rPr>
              <w:instrText xml:space="preserve"> PAGEREF _Toc369914365 \h </w:instrText>
            </w:r>
            <w:r w:rsidR="0095740C">
              <w:rPr>
                <w:webHidden/>
              </w:rPr>
            </w:r>
            <w:r w:rsidR="0095740C">
              <w:rPr>
                <w:webHidden/>
              </w:rPr>
              <w:fldChar w:fldCharType="separate"/>
            </w:r>
            <w:r w:rsidR="0095740C">
              <w:rPr>
                <w:webHidden/>
              </w:rPr>
              <w:t>19</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66" w:history="1">
            <w:r w:rsidR="0095740C" w:rsidRPr="002A34EB">
              <w:rPr>
                <w:rStyle w:val="Hipervnculo"/>
                <w:rFonts w:ascii="Arial" w:eastAsia="Times New Roman" w:hAnsi="Arial" w:cs="Arial"/>
                <w:bCs/>
              </w:rPr>
              <w:t>3.5.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Lenguajes de Programación</w:t>
            </w:r>
            <w:r w:rsidR="0095740C">
              <w:rPr>
                <w:webHidden/>
              </w:rPr>
              <w:tab/>
            </w:r>
            <w:r w:rsidR="0095740C">
              <w:rPr>
                <w:webHidden/>
              </w:rPr>
              <w:fldChar w:fldCharType="begin"/>
            </w:r>
            <w:r w:rsidR="0095740C">
              <w:rPr>
                <w:webHidden/>
              </w:rPr>
              <w:instrText xml:space="preserve"> PAGEREF _Toc369914366 \h </w:instrText>
            </w:r>
            <w:r w:rsidR="0095740C">
              <w:rPr>
                <w:webHidden/>
              </w:rPr>
            </w:r>
            <w:r w:rsidR="0095740C">
              <w:rPr>
                <w:webHidden/>
              </w:rPr>
              <w:fldChar w:fldCharType="separate"/>
            </w:r>
            <w:r w:rsidR="0095740C">
              <w:rPr>
                <w:webHidden/>
              </w:rPr>
              <w:t>23</w:t>
            </w:r>
            <w:r w:rsidR="0095740C">
              <w:rPr>
                <w:webHidden/>
              </w:rPr>
              <w:fldChar w:fldCharType="end"/>
            </w:r>
          </w:hyperlink>
        </w:p>
        <w:p w:rsidR="0095740C" w:rsidRDefault="002E6B52">
          <w:pPr>
            <w:pStyle w:val="TDC1"/>
            <w:tabs>
              <w:tab w:val="right" w:leader="dot" w:pos="8828"/>
            </w:tabs>
            <w:rPr>
              <w:rFonts w:asciiTheme="minorHAnsi" w:eastAsiaTheme="minorEastAsia" w:hAnsiTheme="minorHAnsi" w:cstheme="minorBidi"/>
              <w:color w:val="auto"/>
            </w:rPr>
          </w:pPr>
          <w:hyperlink w:anchor="_Toc369914367" w:history="1">
            <w:r w:rsidR="0095740C" w:rsidRPr="002A34EB">
              <w:rPr>
                <w:rStyle w:val="Hipervnculo"/>
                <w:rFonts w:ascii="Arial" w:hAnsi="Arial" w:cs="Arial"/>
                <w:kern w:val="32"/>
              </w:rPr>
              <w:t>CAPÍTULO IV METODOLOGÍA DEL DESARROLLO</w:t>
            </w:r>
            <w:r w:rsidR="0095740C">
              <w:rPr>
                <w:webHidden/>
              </w:rPr>
              <w:tab/>
            </w:r>
            <w:r w:rsidR="0095740C">
              <w:rPr>
                <w:webHidden/>
              </w:rPr>
              <w:fldChar w:fldCharType="begin"/>
            </w:r>
            <w:r w:rsidR="0095740C">
              <w:rPr>
                <w:webHidden/>
              </w:rPr>
              <w:instrText xml:space="preserve"> PAGEREF _Toc369914367 \h </w:instrText>
            </w:r>
            <w:r w:rsidR="0095740C">
              <w:rPr>
                <w:webHidden/>
              </w:rPr>
            </w:r>
            <w:r w:rsidR="0095740C">
              <w:rPr>
                <w:webHidden/>
              </w:rPr>
              <w:fldChar w:fldCharType="separate"/>
            </w:r>
            <w:r w:rsidR="0095740C">
              <w:rPr>
                <w:webHidden/>
              </w:rPr>
              <w:t>26</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68" w:history="1">
            <w:r w:rsidR="0095740C" w:rsidRPr="002A34EB">
              <w:rPr>
                <w:rStyle w:val="Hipervnculo"/>
                <w:rFonts w:ascii="Arial" w:eastAsia="Times New Roman" w:hAnsi="Arial" w:cs="Arial"/>
                <w:bCs/>
              </w:rPr>
              <w:t>4.1.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rPr>
              <w:t>Estudio de Factibilidad</w:t>
            </w:r>
            <w:r w:rsidR="0095740C">
              <w:rPr>
                <w:webHidden/>
              </w:rPr>
              <w:tab/>
            </w:r>
            <w:r w:rsidR="0095740C">
              <w:rPr>
                <w:webHidden/>
              </w:rPr>
              <w:fldChar w:fldCharType="begin"/>
            </w:r>
            <w:r w:rsidR="0095740C">
              <w:rPr>
                <w:webHidden/>
              </w:rPr>
              <w:instrText xml:space="preserve"> PAGEREF _Toc369914368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69" w:history="1">
            <w:r w:rsidR="0095740C" w:rsidRPr="002A34EB">
              <w:rPr>
                <w:rStyle w:val="Hipervnculo"/>
                <w:rFonts w:ascii="Arial" w:hAnsi="Arial" w:cs="Arial"/>
              </w:rPr>
              <w:t>4.1.1</w:t>
            </w:r>
            <w:r w:rsidR="0095740C">
              <w:rPr>
                <w:rFonts w:asciiTheme="minorHAnsi" w:eastAsiaTheme="minorEastAsia" w:hAnsiTheme="minorHAnsi" w:cstheme="minorBidi"/>
                <w:color w:val="auto"/>
              </w:rPr>
              <w:tab/>
            </w:r>
            <w:r w:rsidR="0095740C" w:rsidRPr="002A34EB">
              <w:rPr>
                <w:rStyle w:val="Hipervnculo"/>
                <w:rFonts w:ascii="Arial" w:hAnsi="Arial" w:cs="Arial"/>
              </w:rPr>
              <w:t>Alternativas de Solución</w:t>
            </w:r>
            <w:r w:rsidR="0095740C">
              <w:rPr>
                <w:webHidden/>
              </w:rPr>
              <w:tab/>
            </w:r>
            <w:r w:rsidR="0095740C">
              <w:rPr>
                <w:webHidden/>
              </w:rPr>
              <w:fldChar w:fldCharType="begin"/>
            </w:r>
            <w:r w:rsidR="0095740C">
              <w:rPr>
                <w:webHidden/>
              </w:rPr>
              <w:instrText xml:space="preserve"> PAGEREF _Toc369914369 \h </w:instrText>
            </w:r>
            <w:r w:rsidR="0095740C">
              <w:rPr>
                <w:webHidden/>
              </w:rPr>
            </w:r>
            <w:r w:rsidR="0095740C">
              <w:rPr>
                <w:webHidden/>
              </w:rPr>
              <w:fldChar w:fldCharType="separate"/>
            </w:r>
            <w:r w:rsidR="0095740C">
              <w:rPr>
                <w:webHidden/>
              </w:rPr>
              <w:t>27</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0" w:history="1">
            <w:r w:rsidR="0095740C" w:rsidRPr="002A34EB">
              <w:rPr>
                <w:rStyle w:val="Hipervnculo"/>
                <w:rFonts w:ascii="Arial" w:hAnsi="Arial" w:cs="Arial"/>
              </w:rPr>
              <w:t>4.1.2</w:t>
            </w:r>
            <w:r w:rsidR="0095740C">
              <w:rPr>
                <w:rFonts w:asciiTheme="minorHAnsi" w:eastAsiaTheme="minorEastAsia" w:hAnsiTheme="minorHAnsi" w:cstheme="minorBidi"/>
                <w:color w:val="auto"/>
              </w:rPr>
              <w:tab/>
            </w:r>
            <w:r w:rsidR="0095740C" w:rsidRPr="002A34EB">
              <w:rPr>
                <w:rStyle w:val="Hipervnculo"/>
                <w:rFonts w:ascii="Arial" w:hAnsi="Arial" w:cs="Arial"/>
              </w:rPr>
              <w:t>Evaluación de Alternativas</w:t>
            </w:r>
            <w:r w:rsidR="0095740C">
              <w:rPr>
                <w:webHidden/>
              </w:rPr>
              <w:tab/>
            </w:r>
            <w:r w:rsidR="0095740C">
              <w:rPr>
                <w:webHidden/>
              </w:rPr>
              <w:fldChar w:fldCharType="begin"/>
            </w:r>
            <w:r w:rsidR="0095740C">
              <w:rPr>
                <w:webHidden/>
              </w:rPr>
              <w:instrText xml:space="preserve"> PAGEREF _Toc369914370 \h </w:instrText>
            </w:r>
            <w:r w:rsidR="0095740C">
              <w:rPr>
                <w:webHidden/>
              </w:rPr>
            </w:r>
            <w:r w:rsidR="0095740C">
              <w:rPr>
                <w:webHidden/>
              </w:rPr>
              <w:fldChar w:fldCharType="separate"/>
            </w:r>
            <w:r w:rsidR="0095740C">
              <w:rPr>
                <w:webHidden/>
              </w:rPr>
              <w:t>28</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1" w:history="1">
            <w:r w:rsidR="0095740C" w:rsidRPr="002A34EB">
              <w:rPr>
                <w:rStyle w:val="Hipervnculo"/>
                <w:rFonts w:ascii="Arial" w:hAnsi="Arial" w:cs="Arial"/>
              </w:rPr>
              <w:t>4.1.3</w:t>
            </w:r>
            <w:r w:rsidR="0095740C">
              <w:rPr>
                <w:rFonts w:asciiTheme="minorHAnsi" w:eastAsiaTheme="minorEastAsia" w:hAnsiTheme="minorHAnsi" w:cstheme="minorBidi"/>
                <w:color w:val="auto"/>
              </w:rPr>
              <w:tab/>
            </w:r>
            <w:r w:rsidR="0095740C" w:rsidRPr="002A34EB">
              <w:rPr>
                <w:rStyle w:val="Hipervnculo"/>
                <w:rFonts w:ascii="Arial" w:hAnsi="Arial" w:cs="Arial"/>
              </w:rPr>
              <w:t>Selección de Alternativa de Solución</w:t>
            </w:r>
            <w:r w:rsidR="0095740C">
              <w:rPr>
                <w:webHidden/>
              </w:rPr>
              <w:tab/>
            </w:r>
            <w:r w:rsidR="0095740C">
              <w:rPr>
                <w:webHidden/>
              </w:rPr>
              <w:fldChar w:fldCharType="begin"/>
            </w:r>
            <w:r w:rsidR="0095740C">
              <w:rPr>
                <w:webHidden/>
              </w:rPr>
              <w:instrText xml:space="preserve"> PAGEREF _Toc369914371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72" w:history="1">
            <w:r w:rsidR="0095740C" w:rsidRPr="002A34EB">
              <w:rPr>
                <w:rStyle w:val="Hipervnculo"/>
                <w:rFonts w:ascii="Arial" w:eastAsia="Times New Roman" w:hAnsi="Arial" w:cs="Arial"/>
                <w:bCs/>
              </w:rPr>
              <w:t>4.2.</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Planificación de la solución (Carta Gantt)</w:t>
            </w:r>
            <w:r w:rsidR="0095740C">
              <w:rPr>
                <w:webHidden/>
              </w:rPr>
              <w:tab/>
            </w:r>
            <w:r w:rsidR="0095740C">
              <w:rPr>
                <w:webHidden/>
              </w:rPr>
              <w:fldChar w:fldCharType="begin"/>
            </w:r>
            <w:r w:rsidR="0095740C">
              <w:rPr>
                <w:webHidden/>
              </w:rPr>
              <w:instrText xml:space="preserve"> PAGEREF _Toc369914372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73" w:history="1">
            <w:r w:rsidR="0095740C" w:rsidRPr="002A34EB">
              <w:rPr>
                <w:rStyle w:val="Hipervnculo"/>
                <w:rFonts w:ascii="Arial" w:eastAsia="Times New Roman" w:hAnsi="Arial" w:cs="Arial"/>
                <w:bCs/>
              </w:rPr>
              <w:t>4.3.</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Desarrollo del Requerimiento</w:t>
            </w:r>
            <w:r w:rsidR="0095740C">
              <w:rPr>
                <w:webHidden/>
              </w:rPr>
              <w:tab/>
            </w:r>
            <w:r w:rsidR="0095740C">
              <w:rPr>
                <w:webHidden/>
              </w:rPr>
              <w:fldChar w:fldCharType="begin"/>
            </w:r>
            <w:r w:rsidR="0095740C">
              <w:rPr>
                <w:webHidden/>
              </w:rPr>
              <w:instrText xml:space="preserve"> PAGEREF _Toc369914373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4" w:history="1">
            <w:r w:rsidR="0095740C" w:rsidRPr="002A34EB">
              <w:rPr>
                <w:rStyle w:val="Hipervnculo"/>
                <w:rFonts w:ascii="Arial" w:hAnsi="Arial" w:cs="Arial"/>
              </w:rPr>
              <w:t>4.3.1</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Requerimientos</w:t>
            </w:r>
            <w:r w:rsidR="0095740C">
              <w:rPr>
                <w:webHidden/>
              </w:rPr>
              <w:tab/>
            </w:r>
            <w:r w:rsidR="0095740C">
              <w:rPr>
                <w:webHidden/>
              </w:rPr>
              <w:fldChar w:fldCharType="begin"/>
            </w:r>
            <w:r w:rsidR="0095740C">
              <w:rPr>
                <w:webHidden/>
              </w:rPr>
              <w:instrText xml:space="preserve"> PAGEREF _Toc369914374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5" w:history="1">
            <w:r w:rsidR="0095740C" w:rsidRPr="002A34EB">
              <w:rPr>
                <w:rStyle w:val="Hipervnculo"/>
                <w:rFonts w:ascii="Arial" w:hAnsi="Arial" w:cs="Arial"/>
              </w:rPr>
              <w:t>4.3.2</w:t>
            </w:r>
            <w:r w:rsidR="0095740C">
              <w:rPr>
                <w:rFonts w:asciiTheme="minorHAnsi" w:eastAsiaTheme="minorEastAsia" w:hAnsiTheme="minorHAnsi" w:cstheme="minorBidi"/>
                <w:color w:val="auto"/>
              </w:rPr>
              <w:tab/>
            </w:r>
            <w:r w:rsidR="0095740C" w:rsidRPr="002A34EB">
              <w:rPr>
                <w:rStyle w:val="Hipervnculo"/>
                <w:rFonts w:ascii="Arial" w:hAnsi="Arial" w:cs="Arial"/>
              </w:rPr>
              <w:t>Análisis del Requerimiento</w:t>
            </w:r>
            <w:r w:rsidR="0095740C">
              <w:rPr>
                <w:webHidden/>
              </w:rPr>
              <w:tab/>
            </w:r>
            <w:r w:rsidR="0095740C">
              <w:rPr>
                <w:webHidden/>
              </w:rPr>
              <w:fldChar w:fldCharType="begin"/>
            </w:r>
            <w:r w:rsidR="0095740C">
              <w:rPr>
                <w:webHidden/>
              </w:rPr>
              <w:instrText xml:space="preserve"> PAGEREF _Toc369914375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76" w:history="1">
            <w:r w:rsidR="0095740C" w:rsidRPr="002A34EB">
              <w:rPr>
                <w:rStyle w:val="Hipervnculo"/>
                <w:rFonts w:ascii="Arial" w:eastAsia="Times New Roman" w:hAnsi="Arial" w:cs="Arial"/>
                <w:bCs/>
              </w:rPr>
              <w:t>4.4.</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Lógico</w:t>
            </w:r>
            <w:r w:rsidR="0095740C">
              <w:rPr>
                <w:webHidden/>
              </w:rPr>
              <w:tab/>
            </w:r>
            <w:r w:rsidR="0095740C">
              <w:rPr>
                <w:webHidden/>
              </w:rPr>
              <w:fldChar w:fldCharType="begin"/>
            </w:r>
            <w:r w:rsidR="0095740C">
              <w:rPr>
                <w:webHidden/>
              </w:rPr>
              <w:instrText xml:space="preserve"> PAGEREF _Toc369914376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7" w:history="1">
            <w:r w:rsidR="0095740C" w:rsidRPr="002A34EB">
              <w:rPr>
                <w:rStyle w:val="Hipervnculo"/>
                <w:rFonts w:ascii="Arial" w:hAnsi="Arial" w:cs="Arial"/>
              </w:rPr>
              <w:t>4.4.1</w:t>
            </w:r>
            <w:r w:rsidR="0095740C">
              <w:rPr>
                <w:rFonts w:asciiTheme="minorHAnsi" w:eastAsiaTheme="minorEastAsia" w:hAnsiTheme="minorHAnsi" w:cstheme="minorBidi"/>
                <w:color w:val="auto"/>
              </w:rPr>
              <w:tab/>
            </w:r>
            <w:r w:rsidR="0095740C" w:rsidRPr="002A34EB">
              <w:rPr>
                <w:rStyle w:val="Hipervnculo"/>
                <w:rFonts w:ascii="Arial" w:hAnsi="Arial" w:cs="Arial"/>
              </w:rPr>
              <w:t>Modelo de Casos de Uso</w:t>
            </w:r>
            <w:r w:rsidR="0095740C">
              <w:rPr>
                <w:webHidden/>
              </w:rPr>
              <w:tab/>
            </w:r>
            <w:r w:rsidR="0095740C">
              <w:rPr>
                <w:webHidden/>
              </w:rPr>
              <w:fldChar w:fldCharType="begin"/>
            </w:r>
            <w:r w:rsidR="0095740C">
              <w:rPr>
                <w:webHidden/>
              </w:rPr>
              <w:instrText xml:space="preserve"> PAGEREF _Toc369914377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8" w:history="1">
            <w:r w:rsidR="0095740C" w:rsidRPr="002A34EB">
              <w:rPr>
                <w:rStyle w:val="Hipervnculo"/>
                <w:rFonts w:ascii="Arial" w:hAnsi="Arial" w:cs="Arial"/>
              </w:rPr>
              <w:t>4.4.2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Actores</w:t>
            </w:r>
            <w:r w:rsidR="0095740C">
              <w:rPr>
                <w:webHidden/>
              </w:rPr>
              <w:tab/>
            </w:r>
            <w:r w:rsidR="0095740C">
              <w:rPr>
                <w:webHidden/>
              </w:rPr>
              <w:fldChar w:fldCharType="begin"/>
            </w:r>
            <w:r w:rsidR="0095740C">
              <w:rPr>
                <w:webHidden/>
              </w:rPr>
              <w:instrText xml:space="preserve"> PAGEREF _Toc369914378 \h </w:instrText>
            </w:r>
            <w:r w:rsidR="0095740C">
              <w:rPr>
                <w:webHidden/>
              </w:rPr>
            </w:r>
            <w:r w:rsidR="0095740C">
              <w:rPr>
                <w:webHidden/>
              </w:rPr>
              <w:fldChar w:fldCharType="separate"/>
            </w:r>
            <w:r w:rsidR="0095740C">
              <w:rPr>
                <w:webHidden/>
              </w:rPr>
              <w:t>38</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79" w:history="1">
            <w:r w:rsidR="0095740C" w:rsidRPr="002A34EB">
              <w:rPr>
                <w:rStyle w:val="Hipervnculo"/>
                <w:rFonts w:ascii="Arial" w:hAnsi="Arial" w:cs="Arial"/>
              </w:rPr>
              <w:t>4.4.3</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 Casos de Uso</w:t>
            </w:r>
            <w:r w:rsidR="0095740C">
              <w:rPr>
                <w:webHidden/>
              </w:rPr>
              <w:tab/>
            </w:r>
            <w:r w:rsidR="0095740C">
              <w:rPr>
                <w:webHidden/>
              </w:rPr>
              <w:fldChar w:fldCharType="begin"/>
            </w:r>
            <w:r w:rsidR="0095740C">
              <w:rPr>
                <w:webHidden/>
              </w:rPr>
              <w:instrText xml:space="preserve"> PAGEREF _Toc369914379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80" w:history="1">
            <w:r w:rsidR="0095740C" w:rsidRPr="002A34EB">
              <w:rPr>
                <w:rStyle w:val="Hipervnculo"/>
                <w:rFonts w:ascii="Arial" w:hAnsi="Arial" w:cs="Arial"/>
              </w:rPr>
              <w:t>4.4.4</w:t>
            </w:r>
            <w:r w:rsidR="0095740C">
              <w:rPr>
                <w:rFonts w:asciiTheme="minorHAnsi" w:eastAsiaTheme="minorEastAsia" w:hAnsiTheme="minorHAnsi" w:cstheme="minorBidi"/>
                <w:color w:val="auto"/>
              </w:rPr>
              <w:tab/>
            </w:r>
            <w:r w:rsidR="0095740C" w:rsidRPr="002A34EB">
              <w:rPr>
                <w:rStyle w:val="Hipervnculo"/>
                <w:rFonts w:ascii="Arial" w:hAnsi="Arial" w:cs="Arial"/>
              </w:rPr>
              <w:t>Descripción de Casos de Uso</w:t>
            </w:r>
            <w:r w:rsidR="0095740C">
              <w:rPr>
                <w:webHidden/>
              </w:rPr>
              <w:tab/>
            </w:r>
            <w:r w:rsidR="0095740C">
              <w:rPr>
                <w:webHidden/>
              </w:rPr>
              <w:fldChar w:fldCharType="begin"/>
            </w:r>
            <w:r w:rsidR="0095740C">
              <w:rPr>
                <w:webHidden/>
              </w:rPr>
              <w:instrText xml:space="preserve"> PAGEREF _Toc369914380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81" w:history="1">
            <w:r w:rsidR="0095740C" w:rsidRPr="002A34EB">
              <w:rPr>
                <w:rStyle w:val="Hipervnculo"/>
                <w:rFonts w:ascii="Arial" w:hAnsi="Arial" w:cs="Arial"/>
              </w:rPr>
              <w:t>4.4.5</w:t>
            </w:r>
            <w:r w:rsidR="0095740C">
              <w:rPr>
                <w:rFonts w:asciiTheme="minorHAnsi" w:eastAsiaTheme="minorEastAsia" w:hAnsiTheme="minorHAnsi" w:cstheme="minorBidi"/>
                <w:color w:val="auto"/>
              </w:rPr>
              <w:tab/>
            </w:r>
            <w:r w:rsidR="0095740C" w:rsidRPr="002A34EB">
              <w:rPr>
                <w:rStyle w:val="Hipervnculo"/>
                <w:rFonts w:ascii="Arial" w:hAnsi="Arial" w:cs="Arial"/>
              </w:rPr>
              <w:t>Grafico de Casos de Uso</w:t>
            </w:r>
            <w:r w:rsidR="0095740C">
              <w:rPr>
                <w:webHidden/>
              </w:rPr>
              <w:tab/>
            </w:r>
            <w:r w:rsidR="0095740C">
              <w:rPr>
                <w:webHidden/>
              </w:rPr>
              <w:fldChar w:fldCharType="begin"/>
            </w:r>
            <w:r w:rsidR="0095740C">
              <w:rPr>
                <w:webHidden/>
              </w:rPr>
              <w:instrText xml:space="preserve"> PAGEREF _Toc369914381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3"/>
            <w:tabs>
              <w:tab w:val="right" w:leader="dot" w:pos="8828"/>
            </w:tabs>
            <w:rPr>
              <w:rFonts w:asciiTheme="minorHAnsi" w:eastAsiaTheme="minorEastAsia" w:hAnsiTheme="minorHAnsi" w:cstheme="minorBidi"/>
              <w:color w:val="auto"/>
            </w:rPr>
          </w:pPr>
          <w:hyperlink w:anchor="_Toc369914382" w:history="1">
            <w:r w:rsidR="0095740C" w:rsidRPr="002A34EB">
              <w:rPr>
                <w:rStyle w:val="Hipervnculo"/>
                <w:rFonts w:ascii="Arial" w:hAnsi="Arial" w:cs="Arial"/>
              </w:rPr>
              <w:t>4.4.6 Diagrama de Secuencia</w:t>
            </w:r>
            <w:r w:rsidR="0095740C">
              <w:rPr>
                <w:webHidden/>
              </w:rPr>
              <w:tab/>
            </w:r>
            <w:r w:rsidR="0095740C">
              <w:rPr>
                <w:webHidden/>
              </w:rPr>
              <w:fldChar w:fldCharType="begin"/>
            </w:r>
            <w:r w:rsidR="0095740C">
              <w:rPr>
                <w:webHidden/>
              </w:rPr>
              <w:instrText xml:space="preserve"> PAGEREF _Toc369914382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83" w:history="1">
            <w:r w:rsidR="0095740C" w:rsidRPr="002A34EB">
              <w:rPr>
                <w:rStyle w:val="Hipervnculo"/>
                <w:rFonts w:ascii="Arial" w:eastAsia="Times New Roman" w:hAnsi="Arial" w:cs="Arial"/>
                <w:bCs/>
              </w:rPr>
              <w:t>4.5.</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Diseño Físico</w:t>
            </w:r>
            <w:r w:rsidR="0095740C">
              <w:rPr>
                <w:webHidden/>
              </w:rPr>
              <w:tab/>
            </w:r>
            <w:r w:rsidR="0095740C">
              <w:rPr>
                <w:webHidden/>
              </w:rPr>
              <w:fldChar w:fldCharType="begin"/>
            </w:r>
            <w:r w:rsidR="0095740C">
              <w:rPr>
                <w:webHidden/>
              </w:rPr>
              <w:instrText xml:space="preserve"> PAGEREF _Toc369914383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84" w:history="1">
            <w:r w:rsidR="0095740C" w:rsidRPr="002A34EB">
              <w:rPr>
                <w:rStyle w:val="Hipervnculo"/>
                <w:rFonts w:ascii="Arial" w:hAnsi="Arial" w:cs="Arial"/>
              </w:rPr>
              <w:t>4.5.1</w:t>
            </w:r>
            <w:r w:rsidR="0095740C">
              <w:rPr>
                <w:rFonts w:asciiTheme="minorHAnsi" w:eastAsiaTheme="minorEastAsia" w:hAnsiTheme="minorHAnsi" w:cstheme="minorBidi"/>
                <w:color w:val="auto"/>
              </w:rPr>
              <w:tab/>
            </w:r>
            <w:r w:rsidR="0095740C" w:rsidRPr="002A34EB">
              <w:rPr>
                <w:rStyle w:val="Hipervnculo"/>
                <w:rFonts w:ascii="Arial" w:hAnsi="Arial" w:cs="Arial"/>
              </w:rPr>
              <w:t>Diseño Arquitectónico</w:t>
            </w:r>
            <w:r w:rsidR="0095740C">
              <w:rPr>
                <w:webHidden/>
              </w:rPr>
              <w:tab/>
            </w:r>
            <w:r w:rsidR="0095740C">
              <w:rPr>
                <w:webHidden/>
              </w:rPr>
              <w:fldChar w:fldCharType="begin"/>
            </w:r>
            <w:r w:rsidR="0095740C">
              <w:rPr>
                <w:webHidden/>
              </w:rPr>
              <w:instrText xml:space="preserve"> PAGEREF _Toc369914384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85" w:history="1">
            <w:r w:rsidR="0095740C" w:rsidRPr="002A34EB">
              <w:rPr>
                <w:rStyle w:val="Hipervnculo"/>
                <w:rFonts w:ascii="Arial" w:hAnsi="Arial" w:cs="Arial"/>
              </w:rPr>
              <w:t>4.5.2</w:t>
            </w:r>
            <w:r w:rsidR="0095740C">
              <w:rPr>
                <w:rFonts w:asciiTheme="minorHAnsi" w:eastAsiaTheme="minorEastAsia" w:hAnsiTheme="minorHAnsi" w:cstheme="minorBidi"/>
                <w:color w:val="auto"/>
              </w:rPr>
              <w:tab/>
            </w:r>
            <w:r w:rsidR="0095740C" w:rsidRPr="002A34EB">
              <w:rPr>
                <w:rStyle w:val="Hipervnculo"/>
                <w:rFonts w:ascii="Arial" w:hAnsi="Arial" w:cs="Arial"/>
              </w:rPr>
              <w:t>Definición del Modelo de Datos</w:t>
            </w:r>
            <w:r w:rsidR="0095740C">
              <w:rPr>
                <w:webHidden/>
              </w:rPr>
              <w:tab/>
            </w:r>
            <w:r w:rsidR="0095740C">
              <w:rPr>
                <w:webHidden/>
              </w:rPr>
              <w:fldChar w:fldCharType="begin"/>
            </w:r>
            <w:r w:rsidR="0095740C">
              <w:rPr>
                <w:webHidden/>
              </w:rPr>
              <w:instrText xml:space="preserve"> PAGEREF _Toc369914385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3"/>
            <w:tabs>
              <w:tab w:val="left" w:pos="1320"/>
              <w:tab w:val="right" w:leader="dot" w:pos="8828"/>
            </w:tabs>
            <w:rPr>
              <w:rFonts w:asciiTheme="minorHAnsi" w:eastAsiaTheme="minorEastAsia" w:hAnsiTheme="minorHAnsi" w:cstheme="minorBidi"/>
              <w:color w:val="auto"/>
            </w:rPr>
          </w:pPr>
          <w:hyperlink w:anchor="_Toc369914386" w:history="1">
            <w:r w:rsidR="0095740C" w:rsidRPr="002A34EB">
              <w:rPr>
                <w:rStyle w:val="Hipervnculo"/>
                <w:rFonts w:ascii="Arial" w:hAnsi="Arial" w:cs="Arial"/>
              </w:rPr>
              <w:t>4.5.3</w:t>
            </w:r>
            <w:r w:rsidR="0095740C">
              <w:rPr>
                <w:rFonts w:asciiTheme="minorHAnsi" w:eastAsiaTheme="minorEastAsia" w:hAnsiTheme="minorHAnsi" w:cstheme="minorBidi"/>
                <w:color w:val="auto"/>
              </w:rPr>
              <w:tab/>
            </w:r>
            <w:r w:rsidR="0095740C" w:rsidRPr="002A34EB">
              <w:rPr>
                <w:rStyle w:val="Hipervnculo"/>
                <w:rFonts w:ascii="Arial" w:hAnsi="Arial" w:cs="Arial"/>
              </w:rPr>
              <w:t>Diseño de la Interfaz</w:t>
            </w:r>
            <w:r w:rsidR="0095740C">
              <w:rPr>
                <w:webHidden/>
              </w:rPr>
              <w:tab/>
            </w:r>
            <w:r w:rsidR="0095740C">
              <w:rPr>
                <w:webHidden/>
              </w:rPr>
              <w:fldChar w:fldCharType="begin"/>
            </w:r>
            <w:r w:rsidR="0095740C">
              <w:rPr>
                <w:webHidden/>
              </w:rPr>
              <w:instrText xml:space="preserve"> PAGEREF _Toc369914386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87" w:history="1">
            <w:r w:rsidR="0095740C" w:rsidRPr="002A34EB">
              <w:rPr>
                <w:rStyle w:val="Hipervnculo"/>
                <w:rFonts w:ascii="Arial" w:eastAsia="Times New Roman" w:hAnsi="Arial" w:cs="Arial"/>
                <w:bCs/>
              </w:rPr>
              <w:t>4.6.</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Implementación</w:t>
            </w:r>
            <w:r w:rsidR="0095740C">
              <w:rPr>
                <w:webHidden/>
              </w:rPr>
              <w:tab/>
            </w:r>
            <w:r w:rsidR="0095740C">
              <w:rPr>
                <w:webHidden/>
              </w:rPr>
              <w:fldChar w:fldCharType="begin"/>
            </w:r>
            <w:r w:rsidR="0095740C">
              <w:rPr>
                <w:webHidden/>
              </w:rPr>
              <w:instrText xml:space="preserve"> PAGEREF _Toc369914387 \h </w:instrText>
            </w:r>
            <w:r w:rsidR="0095740C">
              <w:rPr>
                <w:webHidden/>
              </w:rPr>
            </w:r>
            <w:r w:rsidR="0095740C">
              <w:rPr>
                <w:webHidden/>
              </w:rPr>
              <w:fldChar w:fldCharType="separate"/>
            </w:r>
            <w:r w:rsidR="0095740C">
              <w:rPr>
                <w:webHidden/>
              </w:rPr>
              <w:t>39</w:t>
            </w:r>
            <w:r w:rsidR="0095740C">
              <w:rPr>
                <w:webHidden/>
              </w:rPr>
              <w:fldChar w:fldCharType="end"/>
            </w:r>
          </w:hyperlink>
        </w:p>
        <w:p w:rsidR="0095740C" w:rsidRDefault="002E6B52">
          <w:pPr>
            <w:pStyle w:val="TDC1"/>
            <w:tabs>
              <w:tab w:val="right" w:leader="dot" w:pos="8828"/>
            </w:tabs>
            <w:rPr>
              <w:rFonts w:asciiTheme="minorHAnsi" w:eastAsiaTheme="minorEastAsia" w:hAnsiTheme="minorHAnsi" w:cstheme="minorBidi"/>
              <w:color w:val="auto"/>
            </w:rPr>
          </w:pPr>
          <w:hyperlink w:anchor="_Toc369914388" w:history="1">
            <w:r w:rsidR="0095740C" w:rsidRPr="002A34EB">
              <w:rPr>
                <w:rStyle w:val="Hipervnculo"/>
                <w:rFonts w:ascii="Arial" w:hAnsi="Arial" w:cs="Arial"/>
                <w:bCs/>
                <w:kern w:val="32"/>
              </w:rPr>
              <w:t>CAPÍTULO V CONCLUSIONES</w:t>
            </w:r>
            <w:r w:rsidR="0095740C">
              <w:rPr>
                <w:webHidden/>
              </w:rPr>
              <w:tab/>
            </w:r>
            <w:r w:rsidR="0095740C">
              <w:rPr>
                <w:webHidden/>
              </w:rPr>
              <w:fldChar w:fldCharType="begin"/>
            </w:r>
            <w:r w:rsidR="0095740C">
              <w:rPr>
                <w:webHidden/>
              </w:rPr>
              <w:instrText xml:space="preserve"> PAGEREF _Toc369914388 \h </w:instrText>
            </w:r>
            <w:r w:rsidR="0095740C">
              <w:rPr>
                <w:webHidden/>
              </w:rPr>
            </w:r>
            <w:r w:rsidR="0095740C">
              <w:rPr>
                <w:webHidden/>
              </w:rPr>
              <w:fldChar w:fldCharType="separate"/>
            </w:r>
            <w:r w:rsidR="0095740C">
              <w:rPr>
                <w:webHidden/>
              </w:rPr>
              <w:t>40</w:t>
            </w:r>
            <w:r w:rsidR="0095740C">
              <w:rPr>
                <w:webHidden/>
              </w:rPr>
              <w:fldChar w:fldCharType="end"/>
            </w:r>
          </w:hyperlink>
        </w:p>
        <w:p w:rsidR="0095740C" w:rsidRDefault="002E6B52">
          <w:pPr>
            <w:pStyle w:val="TDC2"/>
            <w:tabs>
              <w:tab w:val="left" w:pos="880"/>
              <w:tab w:val="right" w:leader="dot" w:pos="8828"/>
            </w:tabs>
            <w:rPr>
              <w:rFonts w:asciiTheme="minorHAnsi" w:eastAsiaTheme="minorEastAsia" w:hAnsiTheme="minorHAnsi" w:cstheme="minorBidi"/>
              <w:color w:val="auto"/>
            </w:rPr>
          </w:pPr>
          <w:hyperlink w:anchor="_Toc369914389" w:history="1">
            <w:r w:rsidR="0095740C" w:rsidRPr="002A34EB">
              <w:rPr>
                <w:rStyle w:val="Hipervnculo"/>
                <w:rFonts w:ascii="Arial" w:eastAsia="Times New Roman" w:hAnsi="Arial" w:cs="Arial"/>
                <w:bCs/>
              </w:rPr>
              <w:t>5.1.</w:t>
            </w:r>
            <w:r w:rsidR="0095740C">
              <w:rPr>
                <w:rFonts w:asciiTheme="minorHAnsi" w:eastAsiaTheme="minorEastAsia" w:hAnsiTheme="minorHAnsi" w:cstheme="minorBidi"/>
                <w:color w:val="auto"/>
              </w:rPr>
              <w:tab/>
            </w:r>
            <w:r w:rsidR="0095740C" w:rsidRPr="002A34EB">
              <w:rPr>
                <w:rStyle w:val="Hipervnculo"/>
                <w:rFonts w:ascii="Arial" w:eastAsia="Times New Roman" w:hAnsi="Arial" w:cs="Arial"/>
                <w:bCs/>
              </w:rPr>
              <w:t>Bibliografía</w:t>
            </w:r>
            <w:r w:rsidR="0095740C">
              <w:rPr>
                <w:webHidden/>
              </w:rPr>
              <w:tab/>
            </w:r>
            <w:r w:rsidR="0095740C">
              <w:rPr>
                <w:webHidden/>
              </w:rPr>
              <w:fldChar w:fldCharType="begin"/>
            </w:r>
            <w:r w:rsidR="0095740C">
              <w:rPr>
                <w:webHidden/>
              </w:rPr>
              <w:instrText xml:space="preserve"> PAGEREF _Toc369914389 \h </w:instrText>
            </w:r>
            <w:r w:rsidR="0095740C">
              <w:rPr>
                <w:webHidden/>
              </w:rPr>
            </w:r>
            <w:r w:rsidR="0095740C">
              <w:rPr>
                <w:webHidden/>
              </w:rPr>
              <w:fldChar w:fldCharType="separate"/>
            </w:r>
            <w:r w:rsidR="0095740C">
              <w:rPr>
                <w:webHidden/>
              </w:rPr>
              <w:t>40</w:t>
            </w:r>
            <w:r w:rsidR="0095740C">
              <w:rPr>
                <w:webHidden/>
              </w:rPr>
              <w:fldChar w:fldCharType="end"/>
            </w:r>
          </w:hyperlink>
        </w:p>
        <w:p w:rsidR="006C1615" w:rsidRPr="00DB271B" w:rsidRDefault="006C1615">
          <w:pPr>
            <w:rPr>
              <w:rFonts w:ascii="Arial" w:hAnsi="Arial" w:cs="Arial"/>
            </w:rPr>
          </w:pPr>
          <w:r w:rsidRPr="00DB271B">
            <w:rPr>
              <w:rFonts w:ascii="Arial" w:hAnsi="Arial" w:cs="Arial"/>
              <w:b/>
              <w:bCs/>
            </w:rPr>
            <w:fldChar w:fldCharType="end"/>
          </w:r>
        </w:p>
      </w:sdtContent>
    </w:sdt>
    <w:p w:rsidR="00B36F73" w:rsidRDefault="002E6B52" w:rsidP="00B36F73">
      <w:pPr>
        <w:tabs>
          <w:tab w:val="left" w:pos="1935"/>
        </w:tabs>
        <w:jc w:val="center"/>
      </w:pPr>
      <w:hyperlink w:anchor="_Toc336903856"/>
    </w:p>
    <w:p w:rsidR="00B36F73" w:rsidRDefault="00B36F73" w:rsidP="00B36F73">
      <w:pPr>
        <w:pStyle w:val="TtulodeTDC"/>
        <w:rPr>
          <w:rFonts w:ascii="Arial" w:hAnsi="Arial" w:cs="Arial"/>
          <w:sz w:val="32"/>
        </w:rPr>
      </w:pPr>
      <w:r w:rsidRPr="00567854">
        <w:rPr>
          <w:rFonts w:ascii="Arial" w:hAnsi="Arial" w:cs="Arial"/>
          <w:color w:val="auto"/>
        </w:rPr>
        <w:t>Índice de Tablas</w:t>
      </w:r>
    </w:p>
    <w:p w:rsidR="000E0880" w:rsidRPr="000E0880" w:rsidRDefault="000E0880" w:rsidP="000E0880"/>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"Tabla" </w:instrText>
      </w:r>
      <w:r>
        <w:fldChar w:fldCharType="separate"/>
      </w:r>
      <w:hyperlink w:anchor="_Toc369914337" w:history="1">
        <w:r w:rsidR="0095740C" w:rsidRPr="004A2C08">
          <w:rPr>
            <w:rStyle w:val="Hipervnculo"/>
            <w:rFonts w:ascii="Arial" w:hAnsi="Arial" w:cs="Arial"/>
          </w:rPr>
          <w:t>Tabla 1 - Recurso Humano</w:t>
        </w:r>
        <w:r w:rsidR="0095740C">
          <w:rPr>
            <w:webHidden/>
          </w:rPr>
          <w:tab/>
        </w:r>
        <w:r w:rsidR="0095740C">
          <w:rPr>
            <w:webHidden/>
          </w:rPr>
          <w:fldChar w:fldCharType="begin"/>
        </w:r>
        <w:r w:rsidR="0095740C">
          <w:rPr>
            <w:webHidden/>
          </w:rPr>
          <w:instrText xml:space="preserve"> PAGEREF _Toc369914337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38" w:history="1">
        <w:r w:rsidR="0095740C" w:rsidRPr="004A2C08">
          <w:rPr>
            <w:rStyle w:val="Hipervnculo"/>
            <w:rFonts w:ascii="Arial" w:hAnsi="Arial" w:cs="Arial"/>
          </w:rPr>
          <w:t>Tabla 2 - Recursos Consumibles</w:t>
        </w:r>
        <w:r w:rsidR="0095740C">
          <w:rPr>
            <w:webHidden/>
          </w:rPr>
          <w:tab/>
        </w:r>
        <w:r w:rsidR="0095740C">
          <w:rPr>
            <w:webHidden/>
          </w:rPr>
          <w:fldChar w:fldCharType="begin"/>
        </w:r>
        <w:r w:rsidR="0095740C">
          <w:rPr>
            <w:webHidden/>
          </w:rPr>
          <w:instrText xml:space="preserve"> PAGEREF _Toc369914338 \h </w:instrText>
        </w:r>
        <w:r w:rsidR="0095740C">
          <w:rPr>
            <w:webHidden/>
          </w:rPr>
        </w:r>
        <w:r w:rsidR="0095740C">
          <w:rPr>
            <w:webHidden/>
          </w:rPr>
          <w:fldChar w:fldCharType="separate"/>
        </w:r>
        <w:r w:rsidR="0095740C">
          <w:rPr>
            <w:webHidden/>
          </w:rPr>
          <w:t>30</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39" w:history="1">
        <w:r w:rsidR="0095740C" w:rsidRPr="004A2C08">
          <w:rPr>
            <w:rStyle w:val="Hipervnculo"/>
            <w:rFonts w:ascii="Arial" w:hAnsi="Arial" w:cs="Arial"/>
          </w:rPr>
          <w:t>Tabla 3 - Recursos Teconológicos</w:t>
        </w:r>
        <w:r w:rsidR="0095740C">
          <w:rPr>
            <w:webHidden/>
          </w:rPr>
          <w:tab/>
        </w:r>
        <w:r w:rsidR="0095740C">
          <w:rPr>
            <w:webHidden/>
          </w:rPr>
          <w:fldChar w:fldCharType="begin"/>
        </w:r>
        <w:r w:rsidR="0095740C">
          <w:rPr>
            <w:webHidden/>
          </w:rPr>
          <w:instrText xml:space="preserve"> PAGEREF _Toc369914339 \h </w:instrText>
        </w:r>
        <w:r w:rsidR="0095740C">
          <w:rPr>
            <w:webHidden/>
          </w:rPr>
        </w:r>
        <w:r w:rsidR="0095740C">
          <w:rPr>
            <w:webHidden/>
          </w:rPr>
          <w:fldChar w:fldCharType="separate"/>
        </w:r>
        <w:r w:rsidR="0095740C">
          <w:rPr>
            <w:webHidden/>
          </w:rPr>
          <w:t>31</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0" w:history="1">
        <w:r w:rsidR="0095740C" w:rsidRPr="004A2C08">
          <w:rPr>
            <w:rStyle w:val="Hipervnculo"/>
            <w:rFonts w:ascii="Arial" w:hAnsi="Arial" w:cs="Arial"/>
          </w:rPr>
          <w:t>Tabla 4 - Recursos Teconológicos Depreciación</w:t>
        </w:r>
        <w:r w:rsidR="0095740C">
          <w:rPr>
            <w:webHidden/>
          </w:rPr>
          <w:tab/>
        </w:r>
        <w:r w:rsidR="0095740C">
          <w:rPr>
            <w:webHidden/>
          </w:rPr>
          <w:fldChar w:fldCharType="begin"/>
        </w:r>
        <w:r w:rsidR="0095740C">
          <w:rPr>
            <w:webHidden/>
          </w:rPr>
          <w:instrText xml:space="preserve"> PAGEREF _Toc369914340 \h </w:instrText>
        </w:r>
        <w:r w:rsidR="0095740C">
          <w:rPr>
            <w:webHidden/>
          </w:rPr>
        </w:r>
        <w:r w:rsidR="0095740C">
          <w:rPr>
            <w:webHidden/>
          </w:rPr>
          <w:fldChar w:fldCharType="separate"/>
        </w:r>
        <w:r w:rsidR="0095740C">
          <w:rPr>
            <w:webHidden/>
          </w:rPr>
          <w:t>32</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1" w:history="1">
        <w:r w:rsidR="0095740C" w:rsidRPr="004A2C08">
          <w:rPr>
            <w:rStyle w:val="Hipervnculo"/>
            <w:rFonts w:ascii="Arial" w:hAnsi="Arial" w:cs="Arial"/>
          </w:rPr>
          <w:t>Tabla 5 - Recursos de Operación</w:t>
        </w:r>
        <w:r w:rsidR="0095740C">
          <w:rPr>
            <w:webHidden/>
          </w:rPr>
          <w:tab/>
        </w:r>
        <w:r w:rsidR="0095740C">
          <w:rPr>
            <w:webHidden/>
          </w:rPr>
          <w:fldChar w:fldCharType="begin"/>
        </w:r>
        <w:r w:rsidR="0095740C">
          <w:rPr>
            <w:webHidden/>
          </w:rPr>
          <w:instrText xml:space="preserve"> PAGEREF _Toc369914341 \h </w:instrText>
        </w:r>
        <w:r w:rsidR="0095740C">
          <w:rPr>
            <w:webHidden/>
          </w:rPr>
        </w:r>
        <w:r w:rsidR="0095740C">
          <w:rPr>
            <w:webHidden/>
          </w:rPr>
          <w:fldChar w:fldCharType="separate"/>
        </w:r>
        <w:r w:rsidR="0095740C">
          <w:rPr>
            <w:webHidden/>
          </w:rPr>
          <w:t>33</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2" w:history="1">
        <w:r w:rsidR="0095740C" w:rsidRPr="004A2C08">
          <w:rPr>
            <w:rStyle w:val="Hipervnculo"/>
            <w:rFonts w:ascii="Arial" w:hAnsi="Arial" w:cs="Arial"/>
          </w:rPr>
          <w:t>Tabla 6 - Resumen del presupuesto del proyecto</w:t>
        </w:r>
        <w:r w:rsidR="0095740C">
          <w:rPr>
            <w:webHidden/>
          </w:rPr>
          <w:tab/>
        </w:r>
        <w:r w:rsidR="0095740C">
          <w:rPr>
            <w:webHidden/>
          </w:rPr>
          <w:fldChar w:fldCharType="begin"/>
        </w:r>
        <w:r w:rsidR="0095740C">
          <w:rPr>
            <w:webHidden/>
          </w:rPr>
          <w:instrText xml:space="preserve"> PAGEREF _Toc369914342 \h </w:instrText>
        </w:r>
        <w:r w:rsidR="0095740C">
          <w:rPr>
            <w:webHidden/>
          </w:rPr>
        </w:r>
        <w:r w:rsidR="0095740C">
          <w:rPr>
            <w:webHidden/>
          </w:rPr>
          <w:fldChar w:fldCharType="separate"/>
        </w:r>
        <w:r w:rsidR="0095740C">
          <w:rPr>
            <w:webHidden/>
          </w:rPr>
          <w:t>34</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3" w:history="1">
        <w:r w:rsidR="0095740C" w:rsidRPr="004A2C08">
          <w:rPr>
            <w:rStyle w:val="Hipervnculo"/>
            <w:rFonts w:ascii="Arial" w:hAnsi="Arial" w:cs="Arial"/>
          </w:rPr>
          <w:t>Tabla 7 - Costos del proyecto</w:t>
        </w:r>
        <w:r w:rsidR="0095740C">
          <w:rPr>
            <w:webHidden/>
          </w:rPr>
          <w:tab/>
        </w:r>
        <w:r w:rsidR="0095740C">
          <w:rPr>
            <w:webHidden/>
          </w:rPr>
          <w:fldChar w:fldCharType="begin"/>
        </w:r>
        <w:r w:rsidR="0095740C">
          <w:rPr>
            <w:webHidden/>
          </w:rPr>
          <w:instrText xml:space="preserve"> PAGEREF _Toc369914343 \h </w:instrText>
        </w:r>
        <w:r w:rsidR="0095740C">
          <w:rPr>
            <w:webHidden/>
          </w:rPr>
        </w:r>
        <w:r w:rsidR="0095740C">
          <w:rPr>
            <w:webHidden/>
          </w:rPr>
          <w:fldChar w:fldCharType="separate"/>
        </w:r>
        <w:r w:rsidR="0095740C">
          <w:rPr>
            <w:webHidden/>
          </w:rPr>
          <w:t>35</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4" w:history="1">
        <w:r w:rsidR="0095740C" w:rsidRPr="004A2C08">
          <w:rPr>
            <w:rStyle w:val="Hipervnculo"/>
            <w:rFonts w:ascii="Arial" w:hAnsi="Arial" w:cs="Arial"/>
          </w:rPr>
          <w:t>Tabla 8</w:t>
        </w:r>
        <w:r w:rsidR="0095740C">
          <w:rPr>
            <w:webHidden/>
          </w:rPr>
          <w:tab/>
        </w:r>
        <w:r w:rsidR="0095740C">
          <w:rPr>
            <w:webHidden/>
          </w:rPr>
          <w:fldChar w:fldCharType="begin"/>
        </w:r>
        <w:r w:rsidR="0095740C">
          <w:rPr>
            <w:webHidden/>
          </w:rPr>
          <w:instrText xml:space="preserve"> PAGEREF _Toc369914344 \h </w:instrText>
        </w:r>
        <w:r w:rsidR="0095740C">
          <w:rPr>
            <w:webHidden/>
          </w:rPr>
        </w:r>
        <w:r w:rsidR="0095740C">
          <w:rPr>
            <w:webHidden/>
          </w:rPr>
          <w:fldChar w:fldCharType="separate"/>
        </w:r>
        <w:r w:rsidR="0095740C">
          <w:rPr>
            <w:webHidden/>
          </w:rPr>
          <w:t>39</w:t>
        </w:r>
        <w:r w:rsidR="0095740C">
          <w:rPr>
            <w:webHidden/>
          </w:rPr>
          <w:fldChar w:fldCharType="end"/>
        </w:r>
      </w:hyperlink>
    </w:p>
    <w:p w:rsidR="00B36F73" w:rsidRDefault="00B36F73" w:rsidP="00031F00">
      <w:pPr>
        <w:tabs>
          <w:tab w:val="left" w:pos="1935"/>
        </w:tabs>
      </w:pPr>
      <w:r>
        <w:fldChar w:fldCharType="end"/>
      </w:r>
    </w:p>
    <w:p w:rsidR="00B36F73" w:rsidRPr="00DB271B" w:rsidRDefault="00B36F73" w:rsidP="00B36F73">
      <w:pPr>
        <w:pStyle w:val="TtulodeTDC"/>
        <w:rPr>
          <w:rFonts w:ascii="Arial" w:hAnsi="Arial" w:cs="Arial"/>
          <w:sz w:val="32"/>
        </w:rPr>
      </w:pPr>
      <w:r w:rsidRPr="00567854">
        <w:rPr>
          <w:rFonts w:ascii="Arial" w:hAnsi="Arial" w:cs="Arial"/>
          <w:color w:val="auto"/>
        </w:rPr>
        <w:t xml:space="preserve">Índice de </w:t>
      </w:r>
      <w:r w:rsidR="000E0880" w:rsidRPr="00567854">
        <w:rPr>
          <w:rFonts w:ascii="Arial" w:hAnsi="Arial" w:cs="Arial"/>
          <w:color w:val="auto"/>
        </w:rPr>
        <w:t>Figuras</w:t>
      </w:r>
    </w:p>
    <w:p w:rsidR="00B36F73" w:rsidRDefault="00B36F73" w:rsidP="00B36F73"/>
    <w:p w:rsidR="0095740C" w:rsidRDefault="00B36F73">
      <w:pPr>
        <w:pStyle w:val="Tabladeilustraciones"/>
        <w:tabs>
          <w:tab w:val="right" w:leader="dot" w:pos="8828"/>
        </w:tabs>
        <w:rPr>
          <w:rFonts w:asciiTheme="minorHAnsi" w:eastAsiaTheme="minorEastAsia" w:hAnsiTheme="minorHAnsi" w:cstheme="minorBidi"/>
          <w:color w:val="auto"/>
        </w:rPr>
      </w:pPr>
      <w:r>
        <w:fldChar w:fldCharType="begin"/>
      </w:r>
      <w:r>
        <w:instrText xml:space="preserve"> TOC \h \z \c "Ilustración" </w:instrText>
      </w:r>
      <w:r>
        <w:fldChar w:fldCharType="separate"/>
      </w:r>
      <w:hyperlink w:anchor="_Toc369914345" w:history="1">
        <w:r w:rsidR="0095740C" w:rsidRPr="00EB55E9">
          <w:rPr>
            <w:rStyle w:val="Hipervnculo"/>
            <w:rFonts w:ascii="Arial" w:hAnsi="Arial" w:cs="Arial"/>
          </w:rPr>
          <w:t>Ilustración 1 – Empresa Lazos</w:t>
        </w:r>
        <w:r w:rsidR="0095740C">
          <w:rPr>
            <w:webHidden/>
          </w:rPr>
          <w:tab/>
        </w:r>
        <w:r w:rsidR="0095740C">
          <w:rPr>
            <w:webHidden/>
          </w:rPr>
          <w:fldChar w:fldCharType="begin"/>
        </w:r>
        <w:r w:rsidR="0095740C">
          <w:rPr>
            <w:webHidden/>
          </w:rPr>
          <w:instrText xml:space="preserve"> PAGEREF _Toc369914345 \h </w:instrText>
        </w:r>
        <w:r w:rsidR="0095740C">
          <w:rPr>
            <w:webHidden/>
          </w:rPr>
        </w:r>
        <w:r w:rsidR="0095740C">
          <w:rPr>
            <w:webHidden/>
          </w:rPr>
          <w:fldChar w:fldCharType="separate"/>
        </w:r>
        <w:r w:rsidR="0095740C">
          <w:rPr>
            <w:webHidden/>
          </w:rPr>
          <w:t>10</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6" w:history="1">
        <w:r w:rsidR="0095740C" w:rsidRPr="00EB55E9">
          <w:rPr>
            <w:rStyle w:val="Hipervnculo"/>
            <w:rFonts w:ascii="Arial" w:hAnsi="Arial" w:cs="Arial"/>
          </w:rPr>
          <w:t>Ilustración 2 - Arquitectura</w:t>
        </w:r>
        <w:r w:rsidR="0095740C">
          <w:rPr>
            <w:webHidden/>
          </w:rPr>
          <w:tab/>
        </w:r>
        <w:r w:rsidR="0095740C">
          <w:rPr>
            <w:webHidden/>
          </w:rPr>
          <w:fldChar w:fldCharType="begin"/>
        </w:r>
        <w:r w:rsidR="0095740C">
          <w:rPr>
            <w:webHidden/>
          </w:rPr>
          <w:instrText xml:space="preserve"> PAGEREF _Toc369914346 \h </w:instrText>
        </w:r>
        <w:r w:rsidR="0095740C">
          <w:rPr>
            <w:webHidden/>
          </w:rPr>
        </w:r>
        <w:r w:rsidR="0095740C">
          <w:rPr>
            <w:webHidden/>
          </w:rPr>
          <w:fldChar w:fldCharType="separate"/>
        </w:r>
        <w:r w:rsidR="0095740C">
          <w:rPr>
            <w:webHidden/>
          </w:rPr>
          <w:t>18</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7" w:history="1">
        <w:r w:rsidR="0095740C" w:rsidRPr="00EB55E9">
          <w:rPr>
            <w:rStyle w:val="Hipervnculo"/>
            <w:rFonts w:ascii="Arial" w:hAnsi="Arial" w:cs="Arial"/>
          </w:rPr>
          <w:t>Ilustración 3 - Capas fisica</w:t>
        </w:r>
        <w:r w:rsidR="0095740C">
          <w:rPr>
            <w:webHidden/>
          </w:rPr>
          <w:tab/>
        </w:r>
        <w:r w:rsidR="0095740C">
          <w:rPr>
            <w:webHidden/>
          </w:rPr>
          <w:fldChar w:fldCharType="begin"/>
        </w:r>
        <w:r w:rsidR="0095740C">
          <w:rPr>
            <w:webHidden/>
          </w:rPr>
          <w:instrText xml:space="preserve"> PAGEREF _Toc369914347 \h </w:instrText>
        </w:r>
        <w:r w:rsidR="0095740C">
          <w:rPr>
            <w:webHidden/>
          </w:rPr>
        </w:r>
        <w:r w:rsidR="0095740C">
          <w:rPr>
            <w:webHidden/>
          </w:rPr>
          <w:fldChar w:fldCharType="separate"/>
        </w:r>
        <w:r w:rsidR="0095740C">
          <w:rPr>
            <w:webHidden/>
          </w:rPr>
          <w:t>20</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8" w:history="1">
        <w:r w:rsidR="0095740C" w:rsidRPr="00EB55E9">
          <w:rPr>
            <w:rStyle w:val="Hipervnculo"/>
            <w:rFonts w:ascii="Arial" w:hAnsi="Arial" w:cs="Arial"/>
          </w:rPr>
          <w:t>Ilustración 4 - Arquitectura logica</w:t>
        </w:r>
        <w:r w:rsidR="0095740C">
          <w:rPr>
            <w:webHidden/>
          </w:rPr>
          <w:tab/>
        </w:r>
        <w:r w:rsidR="0095740C">
          <w:rPr>
            <w:webHidden/>
          </w:rPr>
          <w:fldChar w:fldCharType="begin"/>
        </w:r>
        <w:r w:rsidR="0095740C">
          <w:rPr>
            <w:webHidden/>
          </w:rPr>
          <w:instrText xml:space="preserve"> PAGEREF _Toc369914348 \h </w:instrText>
        </w:r>
        <w:r w:rsidR="0095740C">
          <w:rPr>
            <w:webHidden/>
          </w:rPr>
        </w:r>
        <w:r w:rsidR="0095740C">
          <w:rPr>
            <w:webHidden/>
          </w:rPr>
          <w:fldChar w:fldCharType="separate"/>
        </w:r>
        <w:r w:rsidR="0095740C">
          <w:rPr>
            <w:webHidden/>
          </w:rPr>
          <w:t>21</w:t>
        </w:r>
        <w:r w:rsidR="0095740C">
          <w:rPr>
            <w:webHidden/>
          </w:rPr>
          <w:fldChar w:fldCharType="end"/>
        </w:r>
      </w:hyperlink>
    </w:p>
    <w:p w:rsidR="0095740C" w:rsidRDefault="002E6B52">
      <w:pPr>
        <w:pStyle w:val="Tabladeilustraciones"/>
        <w:tabs>
          <w:tab w:val="right" w:leader="dot" w:pos="8828"/>
        </w:tabs>
        <w:rPr>
          <w:rFonts w:asciiTheme="minorHAnsi" w:eastAsiaTheme="minorEastAsia" w:hAnsiTheme="minorHAnsi" w:cstheme="minorBidi"/>
          <w:color w:val="auto"/>
        </w:rPr>
      </w:pPr>
      <w:hyperlink w:anchor="_Toc369914349" w:history="1">
        <w:r w:rsidR="0095740C" w:rsidRPr="00EB55E9">
          <w:rPr>
            <w:rStyle w:val="Hipervnculo"/>
            <w:rFonts w:ascii="Arial" w:hAnsi="Arial" w:cs="Arial"/>
          </w:rPr>
          <w:t>Ilustración 5 - Diseño en cascada</w:t>
        </w:r>
        <w:r w:rsidR="0095740C">
          <w:rPr>
            <w:webHidden/>
          </w:rPr>
          <w:tab/>
        </w:r>
        <w:r w:rsidR="0095740C">
          <w:rPr>
            <w:webHidden/>
          </w:rPr>
          <w:fldChar w:fldCharType="begin"/>
        </w:r>
        <w:r w:rsidR="0095740C">
          <w:rPr>
            <w:webHidden/>
          </w:rPr>
          <w:instrText xml:space="preserve"> PAGEREF _Toc369914349 \h </w:instrText>
        </w:r>
        <w:r w:rsidR="0095740C">
          <w:rPr>
            <w:webHidden/>
          </w:rPr>
        </w:r>
        <w:r w:rsidR="0095740C">
          <w:rPr>
            <w:webHidden/>
          </w:rPr>
          <w:fldChar w:fldCharType="separate"/>
        </w:r>
        <w:r w:rsidR="0095740C">
          <w:rPr>
            <w:webHidden/>
          </w:rPr>
          <w:t>26</w:t>
        </w:r>
        <w:r w:rsidR="0095740C">
          <w:rPr>
            <w:webHidden/>
          </w:rPr>
          <w:fldChar w:fldCharType="end"/>
        </w:r>
      </w:hyperlink>
    </w:p>
    <w:p w:rsidR="002901BA" w:rsidRPr="00DB271B" w:rsidRDefault="00B36F73" w:rsidP="008A6D35">
      <w:pPr>
        <w:rPr>
          <w:rFonts w:ascii="Arial" w:hAnsi="Arial" w:cs="Arial"/>
        </w:rPr>
      </w:pPr>
      <w:r>
        <w:fldChar w:fldCharType="end"/>
      </w:r>
      <w:hyperlink w:anchor="_Toc336903856"/>
    </w:p>
    <w:p w:rsidR="00031F00" w:rsidRDefault="00031F00" w:rsidP="00031F00">
      <w:pPr>
        <w:pStyle w:val="Sinespaciado"/>
      </w:pPr>
      <w:bookmarkStart w:id="0" w:name="h.30j0zll" w:colFirst="0" w:colLast="0"/>
      <w:bookmarkEnd w:id="0"/>
    </w:p>
    <w:p w:rsidR="000E0880" w:rsidRDefault="000E0880" w:rsidP="00031F00">
      <w:pPr>
        <w:pStyle w:val="Sinespaciado"/>
      </w:pPr>
    </w:p>
    <w:p w:rsidR="00567854" w:rsidRDefault="00567854"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95740C" w:rsidRDefault="0095740C" w:rsidP="00031F00">
      <w:pPr>
        <w:pStyle w:val="Sinespaciado"/>
      </w:pPr>
    </w:p>
    <w:p w:rsidR="00C9101F" w:rsidRDefault="00C9101F" w:rsidP="00031F00">
      <w:pPr>
        <w:pStyle w:val="Sinespaciado"/>
      </w:pPr>
    </w:p>
    <w:p w:rsidR="00031F00" w:rsidRDefault="00031F00" w:rsidP="002B3D84">
      <w:pPr>
        <w:pStyle w:val="Ttulo1"/>
        <w:keepNext/>
        <w:spacing w:before="240" w:after="60"/>
        <w:jc w:val="center"/>
        <w:rPr>
          <w:rFonts w:ascii="Arial" w:hAnsi="Arial" w:cs="Arial"/>
          <w:bCs/>
          <w:color w:val="auto"/>
          <w:kern w:val="32"/>
          <w:sz w:val="28"/>
          <w:szCs w:val="32"/>
        </w:rPr>
      </w:pPr>
      <w:bookmarkStart w:id="1" w:name="_Toc242812455"/>
      <w:bookmarkStart w:id="2" w:name="_Toc369914350"/>
      <w:r w:rsidRPr="002B3D84">
        <w:rPr>
          <w:rFonts w:ascii="Arial" w:hAnsi="Arial" w:cs="Arial"/>
          <w:bCs/>
          <w:color w:val="auto"/>
          <w:kern w:val="32"/>
          <w:sz w:val="28"/>
          <w:szCs w:val="32"/>
        </w:rPr>
        <w:lastRenderedPageBreak/>
        <w:t>CAPÍTULO I</w:t>
      </w:r>
      <w:bookmarkEnd w:id="1"/>
      <w:r w:rsidRPr="002B3D84">
        <w:rPr>
          <w:rFonts w:ascii="Arial" w:hAnsi="Arial" w:cs="Arial"/>
          <w:bCs/>
          <w:color w:val="auto"/>
          <w:kern w:val="32"/>
          <w:sz w:val="28"/>
          <w:szCs w:val="32"/>
        </w:rPr>
        <w:t xml:space="preserve"> INTRODUCCIÓN</w:t>
      </w:r>
      <w:bookmarkStart w:id="3" w:name="_Toc242812456"/>
      <w:bookmarkEnd w:id="2"/>
    </w:p>
    <w:p w:rsidR="00C9101F" w:rsidRPr="00C9101F" w:rsidRDefault="00C9101F" w:rsidP="00F86210">
      <w:pPr>
        <w:spacing w:line="360" w:lineRule="auto"/>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4"/>
          <w:szCs w:val="28"/>
        </w:rPr>
      </w:pPr>
      <w:bookmarkStart w:id="4" w:name="_Toc369914351"/>
      <w:r w:rsidRPr="002B3D84">
        <w:rPr>
          <w:rFonts w:ascii="Arial" w:eastAsia="Times New Roman" w:hAnsi="Arial" w:cs="Arial"/>
          <w:bCs/>
          <w:color w:val="auto"/>
          <w:sz w:val="24"/>
          <w:szCs w:val="28"/>
        </w:rPr>
        <w:t>Introducción</w:t>
      </w:r>
      <w:bookmarkEnd w:id="3"/>
      <w:bookmarkEnd w:id="4"/>
    </w:p>
    <w:p w:rsidR="00031F00" w:rsidRDefault="00031F0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Trebuchet MS" w:hAnsi="Trebuchet MS" w:cs="Arial"/>
          <w:sz w:val="24"/>
        </w:rPr>
      </w:pPr>
      <w:r w:rsidRPr="000E0880">
        <w:rPr>
          <w:rFonts w:ascii="Arial" w:hAnsi="Arial" w:cs="Arial"/>
          <w:sz w:val="24"/>
        </w:rPr>
        <w:t>La empresa Lazos S.A</w:t>
      </w:r>
      <w:r w:rsidR="009C3547">
        <w:rPr>
          <w:rFonts w:ascii="Arial" w:hAnsi="Arial" w:cs="Arial"/>
          <w:sz w:val="24"/>
        </w:rPr>
        <w:t>.</w:t>
      </w:r>
      <w:r w:rsidRPr="000E0880">
        <w:rPr>
          <w:rFonts w:ascii="Arial" w:hAnsi="Arial" w:cs="Arial"/>
          <w:sz w:val="24"/>
        </w:rPr>
        <w:t xml:space="preserve"> </w:t>
      </w:r>
      <w:r w:rsidR="009C3547">
        <w:rPr>
          <w:rFonts w:ascii="Arial" w:hAnsi="Arial" w:cs="Arial"/>
          <w:sz w:val="24"/>
        </w:rPr>
        <w:t>S</w:t>
      </w:r>
      <w:r w:rsidRPr="000E0880">
        <w:rPr>
          <w:rFonts w:ascii="Arial" w:hAnsi="Arial" w:cs="Arial"/>
          <w:sz w:val="24"/>
        </w:rPr>
        <w:t>olicita un sistema para la gestión de la post-entrega de sus sistemas desarrollados</w:t>
      </w:r>
      <w:r w:rsidR="00A277F8">
        <w:rPr>
          <w:rFonts w:ascii="Arial" w:hAnsi="Arial" w:cs="Arial"/>
          <w:sz w:val="24"/>
        </w:rPr>
        <w:t>. A</w:t>
      </w:r>
      <w:r w:rsidRPr="000E0880">
        <w:rPr>
          <w:rFonts w:ascii="Arial" w:hAnsi="Arial" w:cs="Arial"/>
          <w:sz w:val="24"/>
        </w:rPr>
        <w:t xml:space="preserve">ctualmente </w:t>
      </w:r>
      <w:r w:rsidR="001D4162">
        <w:rPr>
          <w:rFonts w:ascii="Arial" w:hAnsi="Arial" w:cs="Arial"/>
          <w:sz w:val="24"/>
        </w:rPr>
        <w:t>existe</w:t>
      </w:r>
      <w:r w:rsidRPr="000E0880">
        <w:rPr>
          <w:rFonts w:ascii="Arial" w:hAnsi="Arial" w:cs="Arial"/>
          <w:sz w:val="24"/>
        </w:rPr>
        <w:t xml:space="preserve"> un sistema de ticket para la atención al cliente, pero no un sistema que cubra la necesidad tanto para la empresa </w:t>
      </w:r>
      <w:r w:rsidR="001D4162">
        <w:rPr>
          <w:rFonts w:ascii="Arial" w:hAnsi="Arial" w:cs="Arial"/>
          <w:sz w:val="24"/>
        </w:rPr>
        <w:t>ni</w:t>
      </w:r>
      <w:r w:rsidRPr="000E0880">
        <w:rPr>
          <w:rFonts w:ascii="Arial" w:hAnsi="Arial" w:cs="Arial"/>
          <w:sz w:val="24"/>
        </w:rPr>
        <w:t xml:space="preserve"> para sus propios clientes</w:t>
      </w:r>
      <w:r>
        <w:rPr>
          <w:rFonts w:ascii="Trebuchet MS" w:hAnsi="Trebuchet MS" w:cs="Arial"/>
          <w:sz w:val="24"/>
        </w:rPr>
        <w:t>.</w:t>
      </w:r>
    </w:p>
    <w:p w:rsidR="00031F00" w:rsidRPr="002B3D84" w:rsidRDefault="00031F00" w:rsidP="00F86210">
      <w:pPr>
        <w:spacing w:line="360" w:lineRule="auto"/>
        <w:rPr>
          <w:rFonts w:ascii="Arial" w:hAnsi="Arial" w:cs="Arial"/>
          <w:color w:val="auto"/>
        </w:rPr>
      </w:pPr>
    </w:p>
    <w:p w:rsidR="00031F00" w:rsidRPr="002B3D84" w:rsidRDefault="00031F00" w:rsidP="00F86210">
      <w:pPr>
        <w:pStyle w:val="Ttulo2"/>
        <w:keepNext/>
        <w:keepLines/>
        <w:numPr>
          <w:ilvl w:val="0"/>
          <w:numId w:val="1"/>
        </w:numPr>
        <w:spacing w:before="200" w:after="0" w:line="360" w:lineRule="auto"/>
        <w:rPr>
          <w:rFonts w:ascii="Arial" w:eastAsia="Times New Roman" w:hAnsi="Arial" w:cs="Arial"/>
          <w:bCs/>
          <w:color w:val="auto"/>
          <w:sz w:val="28"/>
          <w:szCs w:val="28"/>
        </w:rPr>
      </w:pPr>
      <w:bookmarkStart w:id="5" w:name="_Toc369914352"/>
      <w:r w:rsidRPr="002B3D84">
        <w:rPr>
          <w:rFonts w:ascii="Arial" w:eastAsia="Times New Roman" w:hAnsi="Arial" w:cs="Arial"/>
          <w:bCs/>
          <w:color w:val="auto"/>
          <w:sz w:val="24"/>
          <w:szCs w:val="28"/>
        </w:rPr>
        <w:t>Definición del Problema</w:t>
      </w:r>
      <w:bookmarkEnd w:id="5"/>
    </w:p>
    <w:p w:rsidR="00031F00" w:rsidRDefault="00031F00" w:rsidP="00F86210">
      <w:pPr>
        <w:spacing w:line="360" w:lineRule="auto"/>
        <w:rPr>
          <w:rFonts w:ascii="Arial" w:hAnsi="Arial" w:cs="Arial"/>
          <w:color w:val="auto"/>
        </w:rPr>
      </w:pPr>
    </w:p>
    <w:p w:rsidR="000E0880" w:rsidRPr="000E0880" w:rsidRDefault="000E0880" w:rsidP="00F86210">
      <w:pPr>
        <w:spacing w:line="360" w:lineRule="auto"/>
        <w:ind w:firstLine="709"/>
        <w:jc w:val="both"/>
        <w:rPr>
          <w:rFonts w:ascii="Arial" w:hAnsi="Arial" w:cs="Arial"/>
          <w:color w:val="auto"/>
        </w:rPr>
      </w:pPr>
      <w:r w:rsidRPr="000E0880">
        <w:rPr>
          <w:rFonts w:ascii="Arial" w:hAnsi="Arial" w:cs="Arial"/>
          <w:sz w:val="24"/>
        </w:rPr>
        <w:t xml:space="preserve">La idea es implementar sistema que cumpla </w:t>
      </w:r>
      <w:r w:rsidR="009C3547">
        <w:rPr>
          <w:rFonts w:ascii="Arial" w:hAnsi="Arial" w:cs="Arial"/>
          <w:sz w:val="24"/>
        </w:rPr>
        <w:t xml:space="preserve">con </w:t>
      </w:r>
      <w:r w:rsidRPr="000E0880">
        <w:rPr>
          <w:rFonts w:ascii="Arial" w:hAnsi="Arial" w:cs="Arial"/>
          <w:sz w:val="24"/>
        </w:rPr>
        <w:t xml:space="preserve">los estándares de escalabilidad de </w:t>
      </w:r>
      <w:r w:rsidR="00A277F8">
        <w:rPr>
          <w:rFonts w:ascii="Arial" w:hAnsi="Arial" w:cs="Arial"/>
          <w:sz w:val="24"/>
        </w:rPr>
        <w:t>la empresa,</w:t>
      </w:r>
      <w:r w:rsidRPr="000E0880">
        <w:rPr>
          <w:rFonts w:ascii="Arial" w:hAnsi="Arial" w:cs="Arial"/>
          <w:sz w:val="24"/>
        </w:rPr>
        <w:t xml:space="preserve"> </w:t>
      </w:r>
      <w:r w:rsidR="007D5153">
        <w:rPr>
          <w:rFonts w:ascii="Arial" w:hAnsi="Arial" w:cs="Arial"/>
          <w:sz w:val="24"/>
        </w:rPr>
        <w:t>ya que para é</w:t>
      </w:r>
      <w:r w:rsidR="00A277F8">
        <w:rPr>
          <w:rFonts w:ascii="Arial" w:hAnsi="Arial" w:cs="Arial"/>
          <w:sz w:val="24"/>
        </w:rPr>
        <w:t xml:space="preserve">sta puede llegar a ser un gran problema </w:t>
      </w:r>
      <w:r w:rsidRPr="000E0880">
        <w:rPr>
          <w:rFonts w:ascii="Arial" w:hAnsi="Arial" w:cs="Arial"/>
          <w:sz w:val="24"/>
        </w:rPr>
        <w:t>la gestión</w:t>
      </w:r>
      <w:r w:rsidR="00A277F8">
        <w:rPr>
          <w:rFonts w:ascii="Arial" w:hAnsi="Arial" w:cs="Arial"/>
          <w:sz w:val="24"/>
        </w:rPr>
        <w:t xml:space="preserve"> de </w:t>
      </w:r>
      <w:r w:rsidR="00E45944">
        <w:rPr>
          <w:rFonts w:ascii="Arial" w:hAnsi="Arial" w:cs="Arial"/>
          <w:sz w:val="24"/>
        </w:rPr>
        <w:t xml:space="preserve">la </w:t>
      </w:r>
      <w:r w:rsidR="00A277F8">
        <w:rPr>
          <w:rFonts w:ascii="Arial" w:hAnsi="Arial" w:cs="Arial"/>
          <w:sz w:val="24"/>
        </w:rPr>
        <w:t>post-implementación</w:t>
      </w:r>
      <w:r w:rsidR="00E45944">
        <w:rPr>
          <w:rFonts w:ascii="Arial" w:hAnsi="Arial" w:cs="Arial"/>
          <w:sz w:val="24"/>
        </w:rPr>
        <w:t xml:space="preserve"> de sus proyectos</w:t>
      </w:r>
      <w:r w:rsidR="00A277F8">
        <w:rPr>
          <w:rFonts w:ascii="Arial" w:hAnsi="Arial" w:cs="Arial"/>
          <w:sz w:val="24"/>
        </w:rPr>
        <w:t>,</w:t>
      </w:r>
      <w:r w:rsidRPr="000E0880">
        <w:rPr>
          <w:rFonts w:ascii="Arial" w:hAnsi="Arial" w:cs="Arial"/>
          <w:sz w:val="24"/>
        </w:rPr>
        <w:t xml:space="preserve"> la inform</w:t>
      </w:r>
      <w:r w:rsidR="00E45944">
        <w:rPr>
          <w:rFonts w:ascii="Arial" w:hAnsi="Arial" w:cs="Arial"/>
          <w:sz w:val="24"/>
        </w:rPr>
        <w:t xml:space="preserve">ación </w:t>
      </w:r>
      <w:r w:rsidR="009C3547">
        <w:rPr>
          <w:rFonts w:ascii="Arial" w:hAnsi="Arial" w:cs="Arial"/>
          <w:sz w:val="24"/>
        </w:rPr>
        <w:t xml:space="preserve">que se encuentra hoy en día </w:t>
      </w:r>
      <w:r w:rsidR="00E45944">
        <w:rPr>
          <w:rFonts w:ascii="Arial" w:hAnsi="Arial" w:cs="Arial"/>
          <w:sz w:val="24"/>
        </w:rPr>
        <w:t>se encuentra muy dispersa,</w:t>
      </w:r>
      <w:r w:rsidRPr="000E0880">
        <w:rPr>
          <w:rFonts w:ascii="Arial" w:hAnsi="Arial" w:cs="Arial"/>
          <w:sz w:val="24"/>
        </w:rPr>
        <w:t xml:space="preserve"> porque cada jefe de proyecto maneja la post-entrega de los sistemas implementados</w:t>
      </w:r>
      <w:r w:rsidR="00E45944">
        <w:rPr>
          <w:rFonts w:ascii="Arial" w:hAnsi="Arial" w:cs="Arial"/>
          <w:sz w:val="24"/>
        </w:rPr>
        <w:t>,</w:t>
      </w:r>
      <w:r w:rsidRPr="000E0880">
        <w:rPr>
          <w:rFonts w:ascii="Arial" w:hAnsi="Arial" w:cs="Arial"/>
          <w:sz w:val="24"/>
        </w:rPr>
        <w:t xml:space="preserve"> y el medio de comunicación para</w:t>
      </w:r>
      <w:r w:rsidR="00A277F8">
        <w:rPr>
          <w:rFonts w:ascii="Arial" w:hAnsi="Arial" w:cs="Arial"/>
          <w:sz w:val="24"/>
        </w:rPr>
        <w:t xml:space="preserve"> la gestión de la post-entrega</w:t>
      </w:r>
      <w:r w:rsidR="009C3547">
        <w:rPr>
          <w:rFonts w:ascii="Arial" w:hAnsi="Arial" w:cs="Arial"/>
          <w:sz w:val="24"/>
        </w:rPr>
        <w:t xml:space="preserve"> es</w:t>
      </w:r>
      <w:r w:rsidRPr="000E0880">
        <w:rPr>
          <w:rFonts w:ascii="Arial" w:hAnsi="Arial" w:cs="Arial"/>
          <w:sz w:val="24"/>
        </w:rPr>
        <w:t xml:space="preserve"> sólo</w:t>
      </w:r>
      <w:r w:rsidR="00E45944">
        <w:rPr>
          <w:rFonts w:ascii="Arial" w:hAnsi="Arial" w:cs="Arial"/>
          <w:sz w:val="24"/>
        </w:rPr>
        <w:t xml:space="preserve"> es</w:t>
      </w:r>
      <w:r w:rsidRPr="000E0880">
        <w:rPr>
          <w:rFonts w:ascii="Arial" w:hAnsi="Arial" w:cs="Arial"/>
          <w:sz w:val="24"/>
        </w:rPr>
        <w:t xml:space="preserve"> por correo electrónico</w:t>
      </w:r>
      <w:r w:rsidR="00E45944">
        <w:rPr>
          <w:rFonts w:ascii="Arial" w:hAnsi="Arial" w:cs="Arial"/>
          <w:sz w:val="24"/>
        </w:rPr>
        <w:t xml:space="preserve"> o llamadas telefonicas,</w:t>
      </w:r>
      <w:r w:rsidRPr="000E0880">
        <w:rPr>
          <w:rFonts w:ascii="Arial" w:hAnsi="Arial" w:cs="Arial"/>
          <w:sz w:val="24"/>
        </w:rPr>
        <w:t xml:space="preserve"> lo cual provoca una desorganización en la gestión de los proyectos entregados.</w:t>
      </w:r>
    </w:p>
    <w:p w:rsidR="00031F00" w:rsidRDefault="00031F00"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C9101F" w:rsidRDefault="00C9101F" w:rsidP="00F86210">
      <w:pPr>
        <w:spacing w:line="360" w:lineRule="auto"/>
        <w:rPr>
          <w:rFonts w:ascii="Arial" w:hAnsi="Arial" w:cs="Arial"/>
          <w:color w:val="auto"/>
        </w:rPr>
      </w:pPr>
    </w:p>
    <w:p w:rsidR="00031F00" w:rsidRPr="002B3D84" w:rsidRDefault="00031F00" w:rsidP="00F86210">
      <w:pPr>
        <w:pStyle w:val="Ttulo1"/>
        <w:keepNext/>
        <w:spacing w:before="240" w:after="60" w:line="360" w:lineRule="auto"/>
        <w:jc w:val="center"/>
        <w:rPr>
          <w:rFonts w:ascii="Arial" w:hAnsi="Arial" w:cs="Arial"/>
          <w:bCs/>
          <w:color w:val="auto"/>
          <w:kern w:val="32"/>
          <w:sz w:val="28"/>
          <w:szCs w:val="32"/>
        </w:rPr>
      </w:pPr>
      <w:bookmarkStart w:id="6" w:name="_Toc369914353"/>
      <w:r w:rsidRPr="002B3D84">
        <w:rPr>
          <w:rFonts w:ascii="Arial" w:hAnsi="Arial" w:cs="Arial"/>
          <w:bCs/>
          <w:color w:val="auto"/>
          <w:kern w:val="32"/>
          <w:sz w:val="28"/>
          <w:szCs w:val="32"/>
        </w:rPr>
        <w:lastRenderedPageBreak/>
        <w:t>CAPÍTULO II OBJETIVOS</w:t>
      </w:r>
      <w:bookmarkEnd w:id="6"/>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7" w:name="_Toc369914354"/>
      <w:r w:rsidRPr="002B3D84">
        <w:rPr>
          <w:rFonts w:ascii="Arial" w:eastAsia="Times New Roman" w:hAnsi="Arial" w:cs="Arial"/>
          <w:bCs/>
          <w:color w:val="auto"/>
          <w:sz w:val="24"/>
          <w:szCs w:val="24"/>
        </w:rPr>
        <w:t>Título</w:t>
      </w:r>
      <w:bookmarkEnd w:id="7"/>
    </w:p>
    <w:p w:rsidR="00086B7A" w:rsidRDefault="00086B7A" w:rsidP="00F86210">
      <w:pPr>
        <w:spacing w:line="360" w:lineRule="auto"/>
        <w:rPr>
          <w:rFonts w:ascii="Arial" w:hAnsi="Arial" w:cs="Arial"/>
          <w:color w:val="auto"/>
          <w:sz w:val="24"/>
          <w:szCs w:val="24"/>
        </w:rPr>
      </w:pPr>
    </w:p>
    <w:p w:rsid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Sistema Web para la Gestión de mantenimientos y garantías para proyectos post-implementación para la empresa Lazos.</w:t>
      </w:r>
    </w:p>
    <w:p w:rsidR="00C9101F" w:rsidRPr="000E0880" w:rsidRDefault="00C9101F" w:rsidP="00F86210">
      <w:pPr>
        <w:tabs>
          <w:tab w:val="right" w:pos="8080"/>
        </w:tabs>
        <w:spacing w:line="360" w:lineRule="auto"/>
        <w:ind w:firstLine="709"/>
        <w:jc w:val="both"/>
        <w:rPr>
          <w:rFonts w:ascii="Arial" w:hAnsi="Arial" w:cs="Arial"/>
          <w:sz w:val="24"/>
        </w:rPr>
      </w:pP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8" w:name="_Toc369914355"/>
      <w:r w:rsidRPr="002B3D84">
        <w:rPr>
          <w:rFonts w:ascii="Arial" w:eastAsia="Times New Roman" w:hAnsi="Arial" w:cs="Arial"/>
          <w:bCs/>
          <w:color w:val="auto"/>
          <w:sz w:val="24"/>
          <w:szCs w:val="24"/>
        </w:rPr>
        <w:t>Objetivos</w:t>
      </w:r>
      <w:bookmarkEnd w:id="8"/>
    </w:p>
    <w:p w:rsidR="00031F00" w:rsidRPr="002B3D84" w:rsidRDefault="000E0880" w:rsidP="00F86210">
      <w:pPr>
        <w:pStyle w:val="Ttulo3"/>
        <w:spacing w:line="360" w:lineRule="auto"/>
        <w:rPr>
          <w:rFonts w:ascii="Arial" w:hAnsi="Arial" w:cs="Arial"/>
          <w:color w:val="auto"/>
          <w:sz w:val="24"/>
          <w:szCs w:val="24"/>
        </w:rPr>
      </w:pPr>
      <w:bookmarkStart w:id="9" w:name="_Toc369914356"/>
      <w:r>
        <w:rPr>
          <w:rFonts w:ascii="Arial" w:hAnsi="Arial" w:cs="Arial"/>
          <w:color w:val="auto"/>
          <w:sz w:val="24"/>
          <w:szCs w:val="24"/>
        </w:rPr>
        <w:t>2.2.1</w:t>
      </w:r>
      <w:r>
        <w:rPr>
          <w:rFonts w:ascii="Arial" w:hAnsi="Arial" w:cs="Arial"/>
          <w:color w:val="auto"/>
          <w:sz w:val="24"/>
          <w:szCs w:val="24"/>
        </w:rPr>
        <w:tab/>
      </w:r>
      <w:r w:rsidR="00031F00" w:rsidRPr="002B3D84">
        <w:rPr>
          <w:rFonts w:ascii="Arial" w:hAnsi="Arial" w:cs="Arial"/>
          <w:color w:val="auto"/>
          <w:sz w:val="24"/>
          <w:szCs w:val="24"/>
        </w:rPr>
        <w:t>Objetivo General</w:t>
      </w:r>
      <w:bookmarkEnd w:id="9"/>
    </w:p>
    <w:p w:rsidR="000E0880" w:rsidRDefault="000E0880" w:rsidP="00F86210">
      <w:pPr>
        <w:tabs>
          <w:tab w:val="right" w:pos="8080"/>
        </w:tabs>
        <w:spacing w:line="360" w:lineRule="auto"/>
        <w:jc w:val="both"/>
        <w:rPr>
          <w:rFonts w:ascii="Trebuchet MS" w:hAnsi="Trebuchet MS" w:cs="Arial"/>
          <w:sz w:val="24"/>
        </w:rPr>
      </w:pPr>
    </w:p>
    <w:p w:rsidR="000E0880" w:rsidRPr="000E0880" w:rsidRDefault="000E0880" w:rsidP="00F86210">
      <w:pPr>
        <w:tabs>
          <w:tab w:val="right" w:pos="8080"/>
        </w:tabs>
        <w:spacing w:line="360" w:lineRule="auto"/>
        <w:ind w:firstLine="709"/>
        <w:jc w:val="both"/>
        <w:rPr>
          <w:rFonts w:ascii="Arial" w:hAnsi="Arial" w:cs="Arial"/>
          <w:sz w:val="24"/>
        </w:rPr>
      </w:pPr>
      <w:r w:rsidRPr="000E0880">
        <w:rPr>
          <w:rFonts w:ascii="Arial" w:hAnsi="Arial" w:cs="Arial"/>
          <w:sz w:val="24"/>
        </w:rPr>
        <w:t>Crear un sistema</w:t>
      </w:r>
      <w:r>
        <w:rPr>
          <w:rFonts w:ascii="Arial" w:hAnsi="Arial" w:cs="Arial"/>
          <w:sz w:val="24"/>
        </w:rPr>
        <w:t xml:space="preserve"> Web</w:t>
      </w:r>
      <w:r w:rsidRPr="000E0880">
        <w:rPr>
          <w:rFonts w:ascii="Arial" w:hAnsi="Arial" w:cs="Arial"/>
          <w:sz w:val="24"/>
        </w:rPr>
        <w:t xml:space="preserve"> para efectuar la gestión de la post-entrega de sistemas desarrollados</w:t>
      </w:r>
      <w:r>
        <w:rPr>
          <w:rFonts w:ascii="Arial" w:hAnsi="Arial" w:cs="Arial"/>
          <w:sz w:val="24"/>
        </w:rPr>
        <w:t xml:space="preserve"> </w:t>
      </w:r>
      <w:r w:rsidR="00E45944">
        <w:rPr>
          <w:rFonts w:ascii="Arial" w:hAnsi="Arial" w:cs="Arial"/>
          <w:sz w:val="24"/>
        </w:rPr>
        <w:t>por</w:t>
      </w:r>
      <w:r>
        <w:rPr>
          <w:rFonts w:ascii="Arial" w:hAnsi="Arial" w:cs="Arial"/>
          <w:sz w:val="24"/>
        </w:rPr>
        <w:t xml:space="preserve"> la empresa Lazos</w:t>
      </w:r>
      <w:r w:rsidRPr="000E0880">
        <w:rPr>
          <w:rFonts w:ascii="Arial" w:hAnsi="Arial" w:cs="Arial"/>
          <w:sz w:val="24"/>
        </w:rPr>
        <w:t>.</w:t>
      </w:r>
    </w:p>
    <w:p w:rsidR="00031F00" w:rsidRPr="002B3D84" w:rsidRDefault="000E0880" w:rsidP="00F86210">
      <w:pPr>
        <w:pStyle w:val="Ttulo3"/>
        <w:spacing w:line="360" w:lineRule="auto"/>
        <w:rPr>
          <w:rFonts w:ascii="Arial" w:hAnsi="Arial" w:cs="Arial"/>
          <w:color w:val="auto"/>
          <w:sz w:val="24"/>
          <w:szCs w:val="24"/>
        </w:rPr>
      </w:pPr>
      <w:bookmarkStart w:id="10" w:name="_Toc369914357"/>
      <w:r>
        <w:rPr>
          <w:rFonts w:ascii="Arial" w:hAnsi="Arial" w:cs="Arial"/>
          <w:color w:val="auto"/>
          <w:sz w:val="24"/>
          <w:szCs w:val="24"/>
        </w:rPr>
        <w:t>2.2.2</w:t>
      </w:r>
      <w:r>
        <w:rPr>
          <w:rFonts w:ascii="Arial" w:hAnsi="Arial" w:cs="Arial"/>
          <w:color w:val="auto"/>
          <w:sz w:val="24"/>
          <w:szCs w:val="24"/>
        </w:rPr>
        <w:tab/>
      </w:r>
      <w:r w:rsidR="00031F00" w:rsidRPr="002B3D84">
        <w:rPr>
          <w:rFonts w:ascii="Arial" w:hAnsi="Arial" w:cs="Arial"/>
          <w:color w:val="auto"/>
          <w:sz w:val="24"/>
          <w:szCs w:val="24"/>
        </w:rPr>
        <w:t>Objetivos Específicos</w:t>
      </w:r>
      <w:bookmarkEnd w:id="10"/>
    </w:p>
    <w:p w:rsidR="00086B7A" w:rsidRDefault="00086B7A" w:rsidP="00F86210">
      <w:pPr>
        <w:spacing w:line="360" w:lineRule="auto"/>
        <w:rPr>
          <w:rFonts w:ascii="Arial" w:hAnsi="Arial" w:cs="Arial"/>
          <w:color w:val="auto"/>
          <w:sz w:val="24"/>
          <w:szCs w:val="24"/>
        </w:rPr>
      </w:pP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Establecer un modelo de datos escalable para las funcionalidades del sistema.</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Categorizar la centralización de las solicitudes del cliente estableciendo tipos y estados para el ciclo de vida de las solicitudes.</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Registrar la información de la gestión histórica de los proyectos guardando los distintos cambios que va sufriendo la solicitud en el tiempo.</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Indicar vía correo electrónico a los usuarios  de los eventos que se producen en el sistema, utilizando el registro de los usuarios que se encuentren registrados en éste.</w:t>
      </w:r>
    </w:p>
    <w:p w:rsidR="000E0880" w:rsidRPr="000E0880" w:rsidRDefault="000E0880" w:rsidP="00F86210">
      <w:pPr>
        <w:pStyle w:val="Prrafodelista"/>
        <w:numPr>
          <w:ilvl w:val="0"/>
          <w:numId w:val="5"/>
        </w:numPr>
        <w:tabs>
          <w:tab w:val="right" w:pos="8080"/>
        </w:tabs>
        <w:spacing w:line="360" w:lineRule="auto"/>
        <w:jc w:val="both"/>
        <w:rPr>
          <w:rFonts w:ascii="Arial" w:hAnsi="Arial" w:cs="Arial"/>
          <w:sz w:val="24"/>
        </w:rPr>
      </w:pPr>
      <w:r w:rsidRPr="000E0880">
        <w:rPr>
          <w:rFonts w:ascii="Arial" w:hAnsi="Arial" w:cs="Arial"/>
          <w:sz w:val="24"/>
        </w:rPr>
        <w:t xml:space="preserve">Representar la información </w:t>
      </w:r>
      <w:r w:rsidR="007D5153">
        <w:rPr>
          <w:rFonts w:ascii="Arial" w:hAnsi="Arial" w:cs="Arial"/>
          <w:sz w:val="24"/>
        </w:rPr>
        <w:t>estadísticamente</w:t>
      </w:r>
      <w:r w:rsidRPr="000E0880">
        <w:rPr>
          <w:rFonts w:ascii="Arial" w:hAnsi="Arial" w:cs="Arial"/>
          <w:sz w:val="24"/>
        </w:rPr>
        <w:t xml:space="preserve"> para ayudar a la toma de decisiones.</w:t>
      </w:r>
    </w:p>
    <w:p w:rsidR="00031F00" w:rsidRPr="002B3D84" w:rsidRDefault="00031F00" w:rsidP="00F86210">
      <w:pPr>
        <w:pStyle w:val="Ttulo2"/>
        <w:keepNext/>
        <w:keepLines/>
        <w:numPr>
          <w:ilvl w:val="0"/>
          <w:numId w:val="2"/>
        </w:numPr>
        <w:spacing w:before="200" w:after="0" w:line="360" w:lineRule="auto"/>
        <w:rPr>
          <w:rFonts w:ascii="Arial" w:eastAsia="Times New Roman" w:hAnsi="Arial" w:cs="Arial"/>
          <w:bCs/>
          <w:color w:val="auto"/>
          <w:sz w:val="24"/>
          <w:szCs w:val="24"/>
        </w:rPr>
      </w:pPr>
      <w:bookmarkStart w:id="11" w:name="_Toc369914358"/>
      <w:r w:rsidRPr="002B3D84">
        <w:rPr>
          <w:rFonts w:ascii="Arial" w:eastAsia="Times New Roman" w:hAnsi="Arial" w:cs="Arial"/>
          <w:bCs/>
          <w:color w:val="auto"/>
          <w:sz w:val="24"/>
          <w:szCs w:val="24"/>
        </w:rPr>
        <w:lastRenderedPageBreak/>
        <w:t>Alcance y Limitaciones</w:t>
      </w:r>
      <w:bookmarkEnd w:id="11"/>
    </w:p>
    <w:p w:rsidR="00086B7A" w:rsidRDefault="00086B7A" w:rsidP="00F86210">
      <w:pPr>
        <w:spacing w:line="360" w:lineRule="auto"/>
        <w:rPr>
          <w:rFonts w:ascii="Arial" w:hAnsi="Arial" w:cs="Arial"/>
          <w:color w:val="auto"/>
        </w:rPr>
      </w:pPr>
    </w:p>
    <w:p w:rsidR="000E0880" w:rsidRPr="002B3D84" w:rsidRDefault="000E0880" w:rsidP="00F86210">
      <w:pPr>
        <w:pStyle w:val="Ttulo3"/>
        <w:spacing w:line="360" w:lineRule="auto"/>
        <w:rPr>
          <w:rFonts w:ascii="Arial" w:hAnsi="Arial" w:cs="Arial"/>
          <w:color w:val="auto"/>
          <w:sz w:val="24"/>
          <w:szCs w:val="24"/>
        </w:rPr>
      </w:pPr>
      <w:bookmarkStart w:id="12" w:name="_Toc369914359"/>
      <w:r>
        <w:rPr>
          <w:rFonts w:ascii="Arial" w:hAnsi="Arial" w:cs="Arial"/>
          <w:color w:val="auto"/>
          <w:sz w:val="24"/>
          <w:szCs w:val="24"/>
        </w:rPr>
        <w:t>2.3.1</w:t>
      </w:r>
      <w:r>
        <w:rPr>
          <w:rFonts w:ascii="Arial" w:hAnsi="Arial" w:cs="Arial"/>
          <w:color w:val="auto"/>
          <w:sz w:val="24"/>
          <w:szCs w:val="24"/>
        </w:rPr>
        <w:tab/>
        <w:t>Alcance</w:t>
      </w:r>
      <w:bookmarkEnd w:id="12"/>
    </w:p>
    <w:p w:rsidR="000E0880" w:rsidRDefault="000E0880" w:rsidP="00F86210">
      <w:pPr>
        <w:spacing w:line="360" w:lineRule="auto"/>
        <w:rPr>
          <w:rFonts w:ascii="Arial" w:hAnsi="Arial" w:cs="Arial"/>
          <w:color w:val="auto"/>
        </w:rPr>
      </w:pP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Inicialmente el proyecto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 xml:space="preserve">con la toma de requerimientos, ésta se procesará </w:t>
      </w:r>
      <w:r w:rsidR="007D5153">
        <w:rPr>
          <w:rFonts w:ascii="Arial" w:hAnsi="Arial" w:cs="Arial"/>
          <w:bCs/>
          <w:sz w:val="24"/>
        </w:rPr>
        <w:t>previó</w:t>
      </w:r>
      <w:r w:rsidR="007D5153" w:rsidRPr="000E0880">
        <w:rPr>
          <w:rFonts w:ascii="Arial" w:hAnsi="Arial" w:cs="Arial"/>
          <w:bCs/>
          <w:sz w:val="24"/>
        </w:rPr>
        <w:t xml:space="preserve"> </w:t>
      </w:r>
      <w:r w:rsidRPr="000E0880">
        <w:rPr>
          <w:rFonts w:ascii="Arial" w:hAnsi="Arial" w:cs="Arial"/>
          <w:bCs/>
          <w:sz w:val="24"/>
        </w:rPr>
        <w:t>al análisis y desarrollo de este sistema. Se rea</w:t>
      </w:r>
      <w:r w:rsidR="009C3547">
        <w:rPr>
          <w:rFonts w:ascii="Arial" w:hAnsi="Arial" w:cs="Arial"/>
          <w:bCs/>
          <w:sz w:val="24"/>
        </w:rPr>
        <w:t>lizarán reuniones con la contra</w:t>
      </w:r>
      <w:r w:rsidRPr="000E0880">
        <w:rPr>
          <w:rFonts w:ascii="Arial" w:hAnsi="Arial" w:cs="Arial"/>
          <w:bCs/>
          <w:sz w:val="24"/>
        </w:rPr>
        <w:t>parte (Lazos) y nuestro equipo de trabajo, las cuales quedarán formalizadas según se especifique en la carta Gantt.</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A continuación se </w:t>
      </w:r>
      <w:r w:rsidR="007D5153">
        <w:rPr>
          <w:rFonts w:ascii="Arial" w:hAnsi="Arial" w:cs="Arial"/>
          <w:bCs/>
          <w:sz w:val="24"/>
        </w:rPr>
        <w:t>solicitará</w:t>
      </w:r>
      <w:r w:rsidR="007D5153" w:rsidRPr="000E0880">
        <w:rPr>
          <w:rFonts w:ascii="Arial" w:hAnsi="Arial" w:cs="Arial"/>
          <w:bCs/>
          <w:sz w:val="24"/>
        </w:rPr>
        <w:t xml:space="preserve"> </w:t>
      </w:r>
      <w:r w:rsidRPr="000E0880">
        <w:rPr>
          <w:rFonts w:ascii="Arial" w:hAnsi="Arial" w:cs="Arial"/>
          <w:bCs/>
          <w:sz w:val="24"/>
        </w:rPr>
        <w:t xml:space="preserve">la información y/o documentación necesaria para la implementación y documentación de las maquetas, las cuales son necesarias para definir el alcance de los componentes visuales que </w:t>
      </w:r>
      <w:r w:rsidR="007D5153">
        <w:rPr>
          <w:rFonts w:ascii="Arial" w:hAnsi="Arial" w:cs="Arial"/>
          <w:bCs/>
          <w:sz w:val="24"/>
        </w:rPr>
        <w:t>conformará</w:t>
      </w:r>
      <w:r w:rsidR="007D5153" w:rsidRPr="000E0880">
        <w:rPr>
          <w:rFonts w:ascii="Arial" w:hAnsi="Arial" w:cs="Arial"/>
          <w:bCs/>
          <w:sz w:val="24"/>
        </w:rPr>
        <w:t xml:space="preserve">n </w:t>
      </w:r>
      <w:r w:rsidRPr="000E0880">
        <w:rPr>
          <w:rFonts w:ascii="Arial" w:hAnsi="Arial" w:cs="Arial"/>
          <w:bCs/>
          <w:sz w:val="24"/>
        </w:rPr>
        <w:t xml:space="preserve">el sistema. Durante </w:t>
      </w:r>
      <w:r w:rsidR="007D5153">
        <w:rPr>
          <w:rFonts w:ascii="Arial" w:hAnsi="Arial" w:cs="Arial"/>
          <w:bCs/>
          <w:sz w:val="24"/>
        </w:rPr>
        <w:t>la ejecución</w:t>
      </w:r>
      <w:r w:rsidR="007D5153" w:rsidRPr="000E0880">
        <w:rPr>
          <w:rFonts w:ascii="Arial" w:hAnsi="Arial" w:cs="Arial"/>
          <w:bCs/>
          <w:sz w:val="24"/>
        </w:rPr>
        <w:t xml:space="preserve"> </w:t>
      </w:r>
      <w:r w:rsidR="007D5153">
        <w:rPr>
          <w:rFonts w:ascii="Arial" w:hAnsi="Arial" w:cs="Arial"/>
          <w:bCs/>
          <w:sz w:val="24"/>
        </w:rPr>
        <w:t>d</w:t>
      </w:r>
      <w:r w:rsidR="007D5153" w:rsidRPr="000E0880">
        <w:rPr>
          <w:rFonts w:ascii="Arial" w:hAnsi="Arial" w:cs="Arial"/>
          <w:bCs/>
          <w:sz w:val="24"/>
        </w:rPr>
        <w:t xml:space="preserve">el </w:t>
      </w:r>
      <w:r w:rsidRPr="000E0880">
        <w:rPr>
          <w:rFonts w:ascii="Arial" w:hAnsi="Arial" w:cs="Arial"/>
          <w:bCs/>
          <w:sz w:val="24"/>
        </w:rPr>
        <w:t xml:space="preserve">proceso de análisis, el cliente podrá evaluar y comentar las maquetas para poder analizar y comprender </w:t>
      </w:r>
      <w:r w:rsidR="007D5153">
        <w:rPr>
          <w:rFonts w:ascii="Arial" w:hAnsi="Arial" w:cs="Arial"/>
          <w:bCs/>
          <w:sz w:val="24"/>
        </w:rPr>
        <w:t>qué</w:t>
      </w:r>
      <w:r w:rsidR="007D5153" w:rsidRPr="000E0880">
        <w:rPr>
          <w:rFonts w:ascii="Arial" w:hAnsi="Arial" w:cs="Arial"/>
          <w:bCs/>
          <w:sz w:val="24"/>
        </w:rPr>
        <w:t xml:space="preserve"> </w:t>
      </w:r>
      <w:r w:rsidRPr="000E0880">
        <w:rPr>
          <w:rFonts w:ascii="Arial" w:hAnsi="Arial" w:cs="Arial"/>
          <w:bCs/>
          <w:sz w:val="24"/>
        </w:rPr>
        <w:t xml:space="preserve">es realmente lo que quiere y necesita.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Al momento de tener las maquetas aprobadas por el cliente, se pasará a la siguiente etapa</w:t>
      </w:r>
      <w:r w:rsidR="00E45944">
        <w:rPr>
          <w:rFonts w:ascii="Arial" w:hAnsi="Arial" w:cs="Arial"/>
          <w:bCs/>
          <w:sz w:val="24"/>
        </w:rPr>
        <w:t>,</w:t>
      </w:r>
      <w:r w:rsidRPr="000E0880">
        <w:rPr>
          <w:rFonts w:ascii="Arial" w:hAnsi="Arial" w:cs="Arial"/>
          <w:bCs/>
          <w:sz w:val="24"/>
        </w:rPr>
        <w:t xml:space="preserve"> que será la imple</w:t>
      </w:r>
      <w:r w:rsidR="00E45944">
        <w:rPr>
          <w:rFonts w:ascii="Arial" w:hAnsi="Arial" w:cs="Arial"/>
          <w:bCs/>
          <w:sz w:val="24"/>
        </w:rPr>
        <w:t>mentación del documento maqueta. E</w:t>
      </w:r>
      <w:r w:rsidRPr="000E0880">
        <w:rPr>
          <w:rFonts w:ascii="Arial" w:hAnsi="Arial" w:cs="Arial"/>
          <w:bCs/>
          <w:sz w:val="24"/>
        </w:rPr>
        <w:t>ste documento será</w:t>
      </w:r>
      <w:r w:rsidR="007D5153">
        <w:rPr>
          <w:rFonts w:ascii="Arial" w:hAnsi="Arial" w:cs="Arial"/>
          <w:bCs/>
          <w:sz w:val="24"/>
        </w:rPr>
        <w:t xml:space="preserve"> el primer entregable a cliente.</w:t>
      </w:r>
      <w:r w:rsidRPr="000E0880">
        <w:rPr>
          <w:rFonts w:ascii="Arial" w:hAnsi="Arial" w:cs="Arial"/>
          <w:bCs/>
          <w:sz w:val="24"/>
        </w:rPr>
        <w:t xml:space="preserve"> </w:t>
      </w:r>
      <w:r w:rsidR="007D5153">
        <w:rPr>
          <w:rFonts w:ascii="Arial" w:hAnsi="Arial" w:cs="Arial"/>
          <w:bCs/>
          <w:sz w:val="24"/>
        </w:rPr>
        <w:t>C</w:t>
      </w:r>
      <w:r w:rsidRPr="000E0880">
        <w:rPr>
          <w:rFonts w:ascii="Arial" w:hAnsi="Arial" w:cs="Arial"/>
          <w:bCs/>
          <w:sz w:val="24"/>
        </w:rPr>
        <w:t xml:space="preserve">uando el cliente apruebe el documento se </w:t>
      </w:r>
      <w:r w:rsidR="007D5153">
        <w:rPr>
          <w:rFonts w:ascii="Arial" w:hAnsi="Arial" w:cs="Arial"/>
          <w:bCs/>
          <w:sz w:val="24"/>
        </w:rPr>
        <w:t>pasará</w:t>
      </w:r>
      <w:r w:rsidR="007D5153" w:rsidRPr="000E0880">
        <w:rPr>
          <w:rFonts w:ascii="Arial" w:hAnsi="Arial" w:cs="Arial"/>
          <w:bCs/>
          <w:sz w:val="24"/>
        </w:rPr>
        <w:t xml:space="preserve"> </w:t>
      </w:r>
      <w:r w:rsidRPr="000E0880">
        <w:rPr>
          <w:rFonts w:ascii="Arial" w:hAnsi="Arial" w:cs="Arial"/>
          <w:bCs/>
          <w:sz w:val="24"/>
        </w:rPr>
        <w:t xml:space="preserve">a la siguiente etapa, la cual será comenzar con la confección del documento de análisis o diseño funcional del sistema (UML, flujos, etc.), el cual será el segundo entregable, y posterior a su confección se </w:t>
      </w:r>
      <w:r w:rsidR="007D5153">
        <w:rPr>
          <w:rFonts w:ascii="Arial" w:hAnsi="Arial" w:cs="Arial"/>
          <w:bCs/>
          <w:sz w:val="24"/>
        </w:rPr>
        <w:t>comenzará</w:t>
      </w:r>
      <w:r w:rsidR="007D5153" w:rsidRPr="000E0880">
        <w:rPr>
          <w:rFonts w:ascii="Arial" w:hAnsi="Arial" w:cs="Arial"/>
          <w:bCs/>
          <w:sz w:val="24"/>
        </w:rPr>
        <w:t xml:space="preserve"> </w:t>
      </w:r>
      <w:r w:rsidRPr="000E0880">
        <w:rPr>
          <w:rFonts w:ascii="Arial" w:hAnsi="Arial" w:cs="Arial"/>
          <w:bCs/>
          <w:sz w:val="24"/>
        </w:rPr>
        <w:t>con el desarrollo de los componentes gráficos para la implementación de este sistema.</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Posteriormente se construirá un modelo de datos para </w:t>
      </w:r>
      <w:r w:rsidR="007956B3">
        <w:rPr>
          <w:rFonts w:ascii="Arial" w:hAnsi="Arial" w:cs="Arial"/>
          <w:bCs/>
          <w:sz w:val="24"/>
        </w:rPr>
        <w:t>la implantación de este sistema correspondiente al</w:t>
      </w:r>
      <w:r w:rsidRPr="000E0880">
        <w:rPr>
          <w:rFonts w:ascii="Arial" w:hAnsi="Arial" w:cs="Arial"/>
          <w:bCs/>
          <w:sz w:val="24"/>
        </w:rPr>
        <w:t xml:space="preserve"> tercer entregable a</w:t>
      </w:r>
      <w:r w:rsidR="007956B3">
        <w:rPr>
          <w:rFonts w:ascii="Arial" w:hAnsi="Arial" w:cs="Arial"/>
          <w:bCs/>
          <w:sz w:val="24"/>
        </w:rPr>
        <w:t>l</w:t>
      </w:r>
      <w:r w:rsidRPr="000E0880">
        <w:rPr>
          <w:rFonts w:ascii="Arial" w:hAnsi="Arial" w:cs="Arial"/>
          <w:bCs/>
          <w:sz w:val="24"/>
        </w:rPr>
        <w:t xml:space="preserve"> cliente. Dicho modelo debe cumplir con la nomenclatura estándar que utilice </w:t>
      </w:r>
      <w:r w:rsidR="007D5153">
        <w:rPr>
          <w:rFonts w:ascii="Arial" w:hAnsi="Arial" w:cs="Arial"/>
          <w:bCs/>
          <w:sz w:val="24"/>
        </w:rPr>
        <w:t>la contraparte</w:t>
      </w:r>
      <w:r w:rsidR="007D5153" w:rsidRPr="000E0880">
        <w:rPr>
          <w:rFonts w:ascii="Arial" w:hAnsi="Arial" w:cs="Arial"/>
          <w:bCs/>
          <w:sz w:val="24"/>
        </w:rPr>
        <w:t xml:space="preserve"> </w:t>
      </w:r>
      <w:r w:rsidRPr="000E0880">
        <w:rPr>
          <w:rFonts w:ascii="Arial" w:hAnsi="Arial" w:cs="Arial"/>
          <w:bCs/>
          <w:sz w:val="24"/>
        </w:rPr>
        <w:t xml:space="preserve">para sus sistemas, la cual deberá entregar con anticipación, de lo contrario se definirá una interna. </w:t>
      </w:r>
    </w:p>
    <w:p w:rsidR="000E0880" w:rsidRP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lastRenderedPageBreak/>
        <w:t xml:space="preserve">Una vez finalizado el desarrollo de los tres primeros entregables, se generarán planes de pruebas para poder evaluar que lo implementado realmente cumpla con las funcionalidades solicitadas por el cliente. Estos serán el </w:t>
      </w:r>
      <w:r w:rsidR="00E45944">
        <w:rPr>
          <w:rFonts w:ascii="Arial" w:hAnsi="Arial" w:cs="Arial"/>
          <w:bCs/>
          <w:sz w:val="24"/>
        </w:rPr>
        <w:t>cuarto</w:t>
      </w:r>
      <w:r w:rsidRPr="000E0880">
        <w:rPr>
          <w:rFonts w:ascii="Arial" w:hAnsi="Arial" w:cs="Arial"/>
          <w:bCs/>
          <w:sz w:val="24"/>
        </w:rPr>
        <w:t xml:space="preserve"> entregable al cliente.</w:t>
      </w:r>
    </w:p>
    <w:p w:rsidR="000E0880" w:rsidRPr="000E0880" w:rsidRDefault="007D5153" w:rsidP="00F86210">
      <w:pPr>
        <w:tabs>
          <w:tab w:val="right" w:pos="8080"/>
        </w:tabs>
        <w:spacing w:line="360" w:lineRule="auto"/>
        <w:ind w:firstLine="709"/>
        <w:jc w:val="both"/>
        <w:rPr>
          <w:rFonts w:ascii="Arial" w:hAnsi="Arial" w:cs="Arial"/>
          <w:bCs/>
          <w:sz w:val="24"/>
        </w:rPr>
      </w:pPr>
      <w:r>
        <w:rPr>
          <w:rFonts w:ascii="Arial" w:hAnsi="Arial" w:cs="Arial"/>
          <w:bCs/>
          <w:sz w:val="24"/>
        </w:rPr>
        <w:t>Posteriormente al</w:t>
      </w:r>
      <w:r w:rsidRPr="000E0880">
        <w:rPr>
          <w:rFonts w:ascii="Arial" w:hAnsi="Arial" w:cs="Arial"/>
          <w:bCs/>
          <w:sz w:val="24"/>
        </w:rPr>
        <w:t xml:space="preserve"> </w:t>
      </w:r>
      <w:r w:rsidR="000E0880" w:rsidRPr="000E0880">
        <w:rPr>
          <w:rFonts w:ascii="Arial" w:hAnsi="Arial" w:cs="Arial"/>
          <w:bCs/>
          <w:sz w:val="24"/>
        </w:rPr>
        <w:t>desarrollo del sistema se generarán manuales de usuarios  (definidos por perfiles), y también se entregará el código fuente del sistema</w:t>
      </w:r>
      <w:r>
        <w:rPr>
          <w:rFonts w:ascii="Arial" w:hAnsi="Arial" w:cs="Arial"/>
          <w:bCs/>
          <w:sz w:val="24"/>
        </w:rPr>
        <w:t>.</w:t>
      </w:r>
      <w:r w:rsidR="000E0880" w:rsidRPr="000E0880">
        <w:rPr>
          <w:rFonts w:ascii="Arial" w:hAnsi="Arial" w:cs="Arial"/>
          <w:bCs/>
          <w:sz w:val="24"/>
        </w:rPr>
        <w:t xml:space="preserve"> </w:t>
      </w:r>
      <w:r>
        <w:rPr>
          <w:rFonts w:ascii="Arial" w:hAnsi="Arial" w:cs="Arial"/>
          <w:bCs/>
          <w:sz w:val="24"/>
        </w:rPr>
        <w:t>É</w:t>
      </w:r>
      <w:r w:rsidR="000E0880" w:rsidRPr="000E0880">
        <w:rPr>
          <w:rFonts w:ascii="Arial" w:hAnsi="Arial" w:cs="Arial"/>
          <w:bCs/>
          <w:sz w:val="24"/>
        </w:rPr>
        <w:t xml:space="preserve">stos serán el </w:t>
      </w:r>
      <w:r w:rsidR="00E45944">
        <w:rPr>
          <w:rFonts w:ascii="Arial" w:hAnsi="Arial" w:cs="Arial"/>
          <w:bCs/>
          <w:sz w:val="24"/>
        </w:rPr>
        <w:t>quinto</w:t>
      </w:r>
      <w:r w:rsidR="000E0880" w:rsidRPr="000E0880">
        <w:rPr>
          <w:rFonts w:ascii="Arial" w:hAnsi="Arial" w:cs="Arial"/>
          <w:bCs/>
          <w:sz w:val="24"/>
        </w:rPr>
        <w:t xml:space="preserve"> y </w:t>
      </w:r>
      <w:r w:rsidR="00E45944">
        <w:rPr>
          <w:rFonts w:ascii="Arial" w:hAnsi="Arial" w:cs="Arial"/>
          <w:bCs/>
          <w:sz w:val="24"/>
        </w:rPr>
        <w:t>sexto</w:t>
      </w:r>
      <w:r w:rsidR="000E0880" w:rsidRPr="000E0880">
        <w:rPr>
          <w:rFonts w:ascii="Arial" w:hAnsi="Arial" w:cs="Arial"/>
          <w:bCs/>
          <w:sz w:val="24"/>
        </w:rPr>
        <w:t xml:space="preserve"> entregable a cliente.</w:t>
      </w:r>
    </w:p>
    <w:p w:rsidR="000E0880" w:rsidRDefault="000E0880" w:rsidP="00F86210">
      <w:pPr>
        <w:tabs>
          <w:tab w:val="right" w:pos="8080"/>
        </w:tabs>
        <w:spacing w:line="360" w:lineRule="auto"/>
        <w:ind w:firstLine="709"/>
        <w:jc w:val="both"/>
        <w:rPr>
          <w:rFonts w:ascii="Arial" w:hAnsi="Arial" w:cs="Arial"/>
          <w:bCs/>
          <w:sz w:val="24"/>
        </w:rPr>
      </w:pPr>
      <w:r w:rsidRPr="000E0880">
        <w:rPr>
          <w:rFonts w:ascii="Arial" w:hAnsi="Arial" w:cs="Arial"/>
          <w:bCs/>
          <w:sz w:val="24"/>
        </w:rPr>
        <w:t xml:space="preserve">Finalmente al cierre del proyecto con la contraparte se capacitará a todo el personal que utilizará el sistema, </w:t>
      </w:r>
      <w:r w:rsidR="007D5153" w:rsidRPr="000E0880">
        <w:rPr>
          <w:rFonts w:ascii="Arial" w:hAnsi="Arial" w:cs="Arial"/>
          <w:bCs/>
          <w:sz w:val="24"/>
        </w:rPr>
        <w:t xml:space="preserve">para que </w:t>
      </w:r>
      <w:r w:rsidR="007D5153">
        <w:rPr>
          <w:rFonts w:ascii="Arial" w:hAnsi="Arial" w:cs="Arial"/>
          <w:bCs/>
          <w:sz w:val="24"/>
        </w:rPr>
        <w:t>los usuarios tengan</w:t>
      </w:r>
      <w:r w:rsidR="007D5153" w:rsidRPr="000E0880">
        <w:rPr>
          <w:rFonts w:ascii="Arial" w:hAnsi="Arial" w:cs="Arial"/>
          <w:bCs/>
          <w:sz w:val="24"/>
        </w:rPr>
        <w:t xml:space="preserve"> los conocimientos necesarios </w:t>
      </w:r>
      <w:r w:rsidR="007D5153">
        <w:rPr>
          <w:rFonts w:ascii="Arial" w:hAnsi="Arial" w:cs="Arial"/>
          <w:bCs/>
          <w:sz w:val="24"/>
        </w:rPr>
        <w:t>al momento de</w:t>
      </w:r>
      <w:r w:rsidR="007D5153" w:rsidRPr="000E0880">
        <w:rPr>
          <w:rFonts w:ascii="Arial" w:hAnsi="Arial" w:cs="Arial"/>
          <w:bCs/>
          <w:sz w:val="24"/>
        </w:rPr>
        <w:t xml:space="preserve"> manipular el sistema</w:t>
      </w:r>
      <w:r w:rsidRPr="000E0880">
        <w:rPr>
          <w:rFonts w:ascii="Arial" w:hAnsi="Arial" w:cs="Arial"/>
          <w:bCs/>
          <w:sz w:val="24"/>
        </w:rPr>
        <w:t>.</w:t>
      </w:r>
    </w:p>
    <w:p w:rsidR="00C167B1" w:rsidRPr="00F94605" w:rsidRDefault="00C167B1" w:rsidP="00F94605">
      <w:pPr>
        <w:tabs>
          <w:tab w:val="right" w:pos="8080"/>
        </w:tabs>
        <w:spacing w:line="360" w:lineRule="auto"/>
        <w:ind w:firstLine="709"/>
        <w:jc w:val="both"/>
        <w:rPr>
          <w:rStyle w:val="Textoennegrita"/>
        </w:rPr>
      </w:pPr>
    </w:p>
    <w:p w:rsidR="000E0880" w:rsidRPr="002B3D84" w:rsidRDefault="000E0880" w:rsidP="00F86210">
      <w:pPr>
        <w:pStyle w:val="Ttulo3"/>
        <w:spacing w:line="360" w:lineRule="auto"/>
        <w:rPr>
          <w:rFonts w:ascii="Arial" w:hAnsi="Arial" w:cs="Arial"/>
          <w:color w:val="auto"/>
          <w:sz w:val="24"/>
          <w:szCs w:val="24"/>
        </w:rPr>
      </w:pPr>
      <w:bookmarkStart w:id="13" w:name="_Toc369914360"/>
      <w:r>
        <w:rPr>
          <w:rFonts w:ascii="Arial" w:hAnsi="Arial" w:cs="Arial"/>
          <w:color w:val="auto"/>
          <w:sz w:val="24"/>
          <w:szCs w:val="24"/>
        </w:rPr>
        <w:t>2.3.1</w:t>
      </w:r>
      <w:r>
        <w:rPr>
          <w:rFonts w:ascii="Arial" w:hAnsi="Arial" w:cs="Arial"/>
          <w:color w:val="auto"/>
          <w:sz w:val="24"/>
          <w:szCs w:val="24"/>
        </w:rPr>
        <w:tab/>
        <w:t>Limitaciones</w:t>
      </w:r>
      <w:bookmarkEnd w:id="13"/>
    </w:p>
    <w:p w:rsidR="000E0880" w:rsidRDefault="000E0880" w:rsidP="00F86210">
      <w:pPr>
        <w:spacing w:line="360" w:lineRule="auto"/>
        <w:rPr>
          <w:rFonts w:ascii="Arial" w:hAnsi="Arial" w:cs="Arial"/>
          <w:color w:val="auto"/>
        </w:rPr>
      </w:pP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Cualquier requerimiento posterior a la toma de requerimientos no </w:t>
      </w:r>
      <w:r w:rsidR="007D5153" w:rsidRPr="00251468">
        <w:rPr>
          <w:rFonts w:ascii="Arial" w:hAnsi="Arial" w:cs="Arial"/>
          <w:sz w:val="24"/>
        </w:rPr>
        <w:t>será considerado</w:t>
      </w:r>
      <w:r w:rsidR="007D5153" w:rsidRPr="007D5153">
        <w:rPr>
          <w:rFonts w:ascii="Arial" w:hAnsi="Arial" w:cs="Arial"/>
          <w:sz w:val="24"/>
        </w:rPr>
        <w:t xml:space="preserve"> </w:t>
      </w:r>
      <w:r w:rsidRPr="007D5153">
        <w:rPr>
          <w:rFonts w:ascii="Arial" w:hAnsi="Arial" w:cs="Arial"/>
          <w:sz w:val="24"/>
        </w:rPr>
        <w:t>dentro del alcance de este sistema.</w:t>
      </w:r>
    </w:p>
    <w:p w:rsidR="000E0880" w:rsidRPr="007D5153" w:rsidRDefault="000E0880" w:rsidP="00F86210">
      <w:pPr>
        <w:pStyle w:val="Prrafodelista"/>
        <w:numPr>
          <w:ilvl w:val="0"/>
          <w:numId w:val="26"/>
        </w:numPr>
        <w:tabs>
          <w:tab w:val="right" w:pos="8080"/>
        </w:tabs>
        <w:spacing w:line="360" w:lineRule="auto"/>
        <w:ind w:left="426"/>
        <w:jc w:val="both"/>
        <w:rPr>
          <w:rFonts w:ascii="Arial" w:hAnsi="Arial" w:cs="Arial"/>
          <w:sz w:val="24"/>
        </w:rPr>
      </w:pPr>
      <w:r w:rsidRPr="007D5153">
        <w:rPr>
          <w:rFonts w:ascii="Arial" w:hAnsi="Arial" w:cs="Arial"/>
          <w:sz w:val="24"/>
        </w:rPr>
        <w:t xml:space="preserve">Las funcionalidades en esta etapa del proyecto no se </w:t>
      </w:r>
      <w:r w:rsidR="007D5153" w:rsidRPr="00251468">
        <w:rPr>
          <w:rFonts w:ascii="Arial" w:hAnsi="Arial" w:cs="Arial"/>
          <w:sz w:val="24"/>
        </w:rPr>
        <w:t xml:space="preserve">integrarán </w:t>
      </w:r>
      <w:r w:rsidRPr="007D5153">
        <w:rPr>
          <w:rFonts w:ascii="Arial" w:hAnsi="Arial" w:cs="Arial"/>
          <w:sz w:val="24"/>
        </w:rPr>
        <w:t xml:space="preserve">con otros sistemas o módulos. </w:t>
      </w:r>
    </w:p>
    <w:p w:rsidR="00086B7A" w:rsidRPr="000C12FB" w:rsidRDefault="000E0880" w:rsidP="00F86210">
      <w:pPr>
        <w:pStyle w:val="Prrafodelista"/>
        <w:numPr>
          <w:ilvl w:val="0"/>
          <w:numId w:val="26"/>
        </w:numPr>
        <w:tabs>
          <w:tab w:val="right" w:pos="8080"/>
        </w:tabs>
        <w:spacing w:line="360" w:lineRule="auto"/>
        <w:ind w:left="426"/>
        <w:jc w:val="both"/>
        <w:rPr>
          <w:rFonts w:ascii="Arial" w:hAnsi="Arial" w:cs="Arial"/>
          <w:color w:val="auto"/>
        </w:rPr>
      </w:pPr>
      <w:r w:rsidRPr="007D5153">
        <w:rPr>
          <w:rFonts w:ascii="Arial" w:hAnsi="Arial" w:cs="Arial"/>
          <w:sz w:val="24"/>
        </w:rPr>
        <w:t>No se incluirá mantenimiento para las funcionalidades del sistema, sólo implementación.</w:t>
      </w:r>
    </w:p>
    <w:p w:rsidR="00C167B1" w:rsidRPr="00F94605" w:rsidRDefault="00C167B1"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C167B1" w:rsidRDefault="00C167B1" w:rsidP="00F94605">
      <w:pPr>
        <w:tabs>
          <w:tab w:val="right" w:pos="8080"/>
        </w:tabs>
        <w:spacing w:line="360" w:lineRule="auto"/>
        <w:ind w:firstLine="709"/>
        <w:jc w:val="both"/>
        <w:rPr>
          <w:rFonts w:ascii="Arial" w:hAnsi="Arial" w:cs="Arial"/>
          <w:bCs/>
          <w:sz w:val="24"/>
        </w:rPr>
      </w:pPr>
    </w:p>
    <w:p w:rsidR="00F94605" w:rsidRPr="00F94605" w:rsidRDefault="00F94605" w:rsidP="00F94605">
      <w:pPr>
        <w:tabs>
          <w:tab w:val="right" w:pos="8080"/>
        </w:tabs>
        <w:spacing w:line="360" w:lineRule="auto"/>
        <w:ind w:firstLine="709"/>
        <w:jc w:val="both"/>
        <w:rPr>
          <w:rFonts w:ascii="Arial" w:hAnsi="Arial" w:cs="Arial"/>
          <w:bCs/>
          <w:sz w:val="24"/>
        </w:rPr>
      </w:pPr>
    </w:p>
    <w:p w:rsidR="0024335E" w:rsidRPr="00F94605" w:rsidRDefault="0024335E" w:rsidP="00F86210">
      <w:pPr>
        <w:pStyle w:val="Ttulo1"/>
        <w:spacing w:before="240" w:after="60" w:line="360" w:lineRule="auto"/>
        <w:jc w:val="center"/>
        <w:rPr>
          <w:rFonts w:ascii="Arial" w:hAnsi="Arial" w:cs="Arial"/>
          <w:bCs/>
          <w:color w:val="auto"/>
          <w:kern w:val="32"/>
          <w:sz w:val="28"/>
          <w:szCs w:val="28"/>
        </w:rPr>
      </w:pPr>
      <w:bookmarkStart w:id="14" w:name="_Toc369914361"/>
      <w:r w:rsidRPr="00F94605">
        <w:rPr>
          <w:rFonts w:ascii="Arial" w:hAnsi="Arial" w:cs="Arial"/>
          <w:color w:val="auto"/>
          <w:kern w:val="32"/>
          <w:sz w:val="28"/>
          <w:szCs w:val="28"/>
        </w:rPr>
        <w:lastRenderedPageBreak/>
        <w:t>CAPÍTULO III MARCO TEÓRICO</w:t>
      </w:r>
      <w:bookmarkEnd w:id="14"/>
    </w:p>
    <w:p w:rsidR="0024335E" w:rsidRPr="000E0880" w:rsidRDefault="0024335E" w:rsidP="00F86210">
      <w:pPr>
        <w:spacing w:line="360" w:lineRule="auto"/>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5" w:name="_Toc369914362"/>
      <w:r w:rsidRPr="002B3D84">
        <w:rPr>
          <w:rFonts w:ascii="Arial" w:eastAsia="Times New Roman" w:hAnsi="Arial" w:cs="Arial"/>
          <w:color w:val="auto"/>
          <w:sz w:val="24"/>
          <w:szCs w:val="28"/>
        </w:rPr>
        <w:t>Fundamentos Teóricos</w:t>
      </w:r>
      <w:bookmarkEnd w:id="15"/>
    </w:p>
    <w:p w:rsidR="0024335E" w:rsidRDefault="0024335E" w:rsidP="00F86210">
      <w:pPr>
        <w:spacing w:line="360" w:lineRule="auto"/>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 xml:space="preserve">Empresa </w:t>
      </w:r>
      <w:r>
        <w:rPr>
          <w:rFonts w:ascii="Arial" w:hAnsi="Arial" w:cs="Arial"/>
          <w:b/>
          <w:sz w:val="24"/>
        </w:rPr>
        <w:t>L</w:t>
      </w:r>
      <w:r w:rsidRPr="00014AAF">
        <w:rPr>
          <w:rFonts w:ascii="Arial" w:hAnsi="Arial" w:cs="Arial"/>
          <w:b/>
          <w:sz w:val="24"/>
        </w:rPr>
        <w:t>azos</w:t>
      </w:r>
    </w:p>
    <w:p w:rsidR="0024335E" w:rsidRPr="002C27F3" w:rsidRDefault="0024335E" w:rsidP="00F86210">
      <w:pPr>
        <w:tabs>
          <w:tab w:val="right" w:pos="8080"/>
        </w:tabs>
        <w:spacing w:line="360" w:lineRule="auto"/>
        <w:ind w:firstLine="709"/>
        <w:jc w:val="both"/>
        <w:rPr>
          <w:rFonts w:ascii="Arial" w:hAnsi="Arial" w:cs="Arial"/>
          <w:sz w:val="24"/>
        </w:rPr>
      </w:pPr>
      <w:r w:rsidRPr="002C27F3">
        <w:rPr>
          <w:rFonts w:ascii="Arial" w:hAnsi="Arial" w:cs="Arial"/>
          <w:sz w:val="24"/>
        </w:rPr>
        <w:t>La marca Lazos nace en 1997 como respuesta a los altos requerimientos tecnológicos en servicios de conectividad y comunicaciones, en particular en la implantación y ejecución del proyecto Enlaces. Lazos fue pionero (1997 - 1999) en ofrecer comercialmente en la IX Región el servicio de acceso a Internet conmutado (ISP). En el 2009 se decide constituir Lazos S.A. como empresa privada independiente manteniendo la participación accionaria principal. El 2011, como prueba de su madurez, se adjudica dos convenios marco</w:t>
      </w:r>
      <w:r>
        <w:rPr>
          <w:rFonts w:ascii="Arial" w:hAnsi="Arial" w:cs="Arial"/>
          <w:sz w:val="24"/>
        </w:rPr>
        <w:t xml:space="preserve">s para vender sus servicios al Gobierno de Chile </w:t>
      </w:r>
      <w:r>
        <w:rPr>
          <w:rStyle w:val="Refdenotaalpie"/>
          <w:rFonts w:ascii="Arial" w:hAnsi="Arial" w:cs="Arial"/>
          <w:sz w:val="24"/>
        </w:rPr>
        <w:footnoteReference w:id="1"/>
      </w:r>
      <w:r>
        <w:rPr>
          <w:rFonts w:ascii="Arial" w:hAnsi="Arial" w:cs="Arial"/>
          <w:sz w:val="24"/>
        </w:rPr>
        <w:t>:</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desarrollo de software</w:t>
      </w:r>
    </w:p>
    <w:p w:rsidR="0024335E" w:rsidRPr="002C27F3" w:rsidRDefault="0024335E" w:rsidP="00F86210">
      <w:pPr>
        <w:pStyle w:val="Prrafodelista"/>
        <w:numPr>
          <w:ilvl w:val="0"/>
          <w:numId w:val="20"/>
        </w:numPr>
        <w:tabs>
          <w:tab w:val="right" w:pos="8080"/>
        </w:tabs>
        <w:spacing w:line="360" w:lineRule="auto"/>
        <w:jc w:val="both"/>
        <w:rPr>
          <w:rFonts w:ascii="Arial" w:hAnsi="Arial" w:cs="Arial"/>
          <w:sz w:val="24"/>
        </w:rPr>
      </w:pPr>
      <w:r w:rsidRPr="002C27F3">
        <w:rPr>
          <w:rFonts w:ascii="Arial" w:hAnsi="Arial" w:cs="Arial"/>
          <w:sz w:val="24"/>
        </w:rPr>
        <w:t>Convenio marco de webhosting</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Misión</w:t>
      </w:r>
    </w:p>
    <w:p w:rsidR="0024335E" w:rsidRDefault="0024335E" w:rsidP="00F86210">
      <w:pPr>
        <w:spacing w:line="360" w:lineRule="auto"/>
        <w:ind w:firstLine="709"/>
        <w:jc w:val="both"/>
        <w:rPr>
          <w:rFonts w:ascii="Arial" w:hAnsi="Arial" w:cs="Arial"/>
          <w:sz w:val="24"/>
        </w:rPr>
      </w:pPr>
      <w:r w:rsidRPr="002C27F3">
        <w:rPr>
          <w:rFonts w:ascii="Arial" w:hAnsi="Arial" w:cs="Arial"/>
          <w:sz w:val="24"/>
        </w:rPr>
        <w:t>Mejorar la eficiencia y eficacia de los procesos de gestión y comunicación de las organizaciones, a través del desarrollo, operación y mantención de servicios de software Web, con fuerte orientación a la satisfacción del cliente.</w:t>
      </w: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C167B1" w:rsidRDefault="00C167B1" w:rsidP="00F86210">
      <w:pPr>
        <w:tabs>
          <w:tab w:val="right" w:pos="8080"/>
        </w:tabs>
        <w:spacing w:line="360" w:lineRule="auto"/>
        <w:rPr>
          <w:rFonts w:ascii="Arial" w:hAnsi="Arial" w:cs="Arial"/>
          <w:b/>
          <w:sz w:val="24"/>
        </w:rPr>
      </w:pPr>
    </w:p>
    <w:p w:rsidR="0084705A" w:rsidRDefault="0084705A" w:rsidP="00F86210">
      <w:pPr>
        <w:tabs>
          <w:tab w:val="right" w:pos="8080"/>
        </w:tabs>
        <w:spacing w:line="360" w:lineRule="auto"/>
        <w:rPr>
          <w:rFonts w:ascii="Arial" w:hAnsi="Arial" w:cs="Arial"/>
          <w:b/>
          <w:sz w:val="24"/>
        </w:rPr>
      </w:pP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lastRenderedPageBreak/>
        <w:t>Objetivos</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Diseñar y construir soluciones innovadoras para el mejoramiento de la gestión</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Buscar altos niveles de satisfacción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Mejorar la rentabilidad de las organizaciones</w:t>
      </w:r>
      <w:r>
        <w:rPr>
          <w:rFonts w:ascii="Arial" w:hAnsi="Arial" w:cs="Arial"/>
          <w:sz w:val="24"/>
        </w:rPr>
        <w:t>.</w:t>
      </w:r>
    </w:p>
    <w:p w:rsidR="0024335E" w:rsidRPr="002C27F3" w:rsidRDefault="0024335E" w:rsidP="00F86210">
      <w:pPr>
        <w:pStyle w:val="Prrafodelista"/>
        <w:numPr>
          <w:ilvl w:val="0"/>
          <w:numId w:val="22"/>
        </w:numPr>
        <w:spacing w:line="360" w:lineRule="auto"/>
        <w:rPr>
          <w:rFonts w:ascii="Arial" w:hAnsi="Arial" w:cs="Arial"/>
          <w:sz w:val="24"/>
        </w:rPr>
      </w:pPr>
      <w:r w:rsidRPr="002C27F3">
        <w:rPr>
          <w:rFonts w:ascii="Arial" w:hAnsi="Arial" w:cs="Arial"/>
          <w:sz w:val="24"/>
        </w:rPr>
        <w:t xml:space="preserve">Fortalecer las capacidades de gestión de </w:t>
      </w:r>
      <w:r>
        <w:rPr>
          <w:rFonts w:ascii="Arial" w:hAnsi="Arial" w:cs="Arial"/>
          <w:sz w:val="24"/>
        </w:rPr>
        <w:t>sus</w:t>
      </w:r>
      <w:r w:rsidRPr="002C27F3">
        <w:rPr>
          <w:rFonts w:ascii="Arial" w:hAnsi="Arial" w:cs="Arial"/>
          <w:sz w:val="24"/>
        </w:rPr>
        <w:t xml:space="preserve"> clientes</w:t>
      </w:r>
      <w:r>
        <w:rPr>
          <w:rFonts w:ascii="Arial" w:hAnsi="Arial" w:cs="Arial"/>
          <w:sz w:val="24"/>
        </w:rPr>
        <w:t>.</w:t>
      </w:r>
    </w:p>
    <w:p w:rsidR="0024335E" w:rsidRPr="00014AAF" w:rsidRDefault="0024335E" w:rsidP="00F86210">
      <w:pPr>
        <w:tabs>
          <w:tab w:val="right" w:pos="8080"/>
        </w:tabs>
        <w:spacing w:line="360" w:lineRule="auto"/>
        <w:rPr>
          <w:rFonts w:ascii="Arial" w:hAnsi="Arial" w:cs="Arial"/>
          <w:b/>
          <w:sz w:val="24"/>
        </w:rPr>
      </w:pPr>
      <w:r w:rsidRPr="00014AAF">
        <w:rPr>
          <w:rFonts w:ascii="Arial" w:hAnsi="Arial" w:cs="Arial"/>
          <w:b/>
          <w:sz w:val="24"/>
        </w:rPr>
        <w:t>Cargos</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Gerente.</w:t>
      </w:r>
    </w:p>
    <w:p w:rsidR="0024335E" w:rsidRPr="00014AAF" w:rsidRDefault="0024335E" w:rsidP="00F86210">
      <w:pPr>
        <w:pStyle w:val="Prrafodelista"/>
        <w:numPr>
          <w:ilvl w:val="0"/>
          <w:numId w:val="24"/>
        </w:numPr>
        <w:spacing w:line="360" w:lineRule="auto"/>
        <w:rPr>
          <w:rFonts w:ascii="Arial" w:hAnsi="Arial" w:cs="Arial"/>
          <w:sz w:val="24"/>
        </w:rPr>
      </w:pPr>
      <w:r>
        <w:rPr>
          <w:rFonts w:ascii="Arial" w:hAnsi="Arial" w:cs="Arial"/>
          <w:sz w:val="24"/>
        </w:rPr>
        <w:t>Gerente de Proyectos.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Operaciones.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Proyecto.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Jefe de Desarrollo.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Ingeniera QA.</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Bases de Datos.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Webmaster.</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Ingeniero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Administrador de Sistemas y Redes.</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Diseñador de Software.</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Ejecutiva Soporte Técnico.</w:t>
      </w:r>
    </w:p>
    <w:p w:rsidR="0024335E" w:rsidRPr="00014AAF"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Ejecutivo Soporte Remoto.</w:t>
      </w:r>
    </w:p>
    <w:p w:rsidR="0024335E" w:rsidRDefault="0024335E" w:rsidP="00F86210">
      <w:pPr>
        <w:pStyle w:val="Prrafodelista"/>
        <w:numPr>
          <w:ilvl w:val="0"/>
          <w:numId w:val="24"/>
        </w:numPr>
        <w:spacing w:line="360" w:lineRule="auto"/>
        <w:rPr>
          <w:rFonts w:ascii="Arial" w:hAnsi="Arial" w:cs="Arial"/>
          <w:sz w:val="24"/>
        </w:rPr>
      </w:pPr>
      <w:r w:rsidRPr="00014AAF">
        <w:rPr>
          <w:rFonts w:ascii="Arial" w:hAnsi="Arial" w:cs="Arial"/>
          <w:sz w:val="24"/>
        </w:rPr>
        <w:t>Asistente Administrativo.</w:t>
      </w:r>
      <w:r w:rsidRPr="00014AAF">
        <w:rPr>
          <w:rFonts w:ascii="Arial" w:hAnsi="Arial" w:cs="Arial"/>
          <w:sz w:val="24"/>
        </w:rPr>
        <w:br/>
      </w:r>
    </w:p>
    <w:p w:rsidR="0024335E" w:rsidRPr="000C12FB" w:rsidRDefault="0024335E" w:rsidP="00F86210">
      <w:pPr>
        <w:spacing w:line="360" w:lineRule="auto"/>
        <w:ind w:left="360"/>
        <w:rPr>
          <w:rFonts w:ascii="Arial" w:hAnsi="Arial" w:cs="Arial"/>
          <w:sz w:val="24"/>
        </w:rPr>
      </w:pPr>
    </w:p>
    <w:p w:rsidR="0024335E" w:rsidRDefault="0024335E" w:rsidP="00F86210">
      <w:pPr>
        <w:pStyle w:val="Prrafodelista"/>
        <w:keepNext/>
        <w:tabs>
          <w:tab w:val="left" w:pos="993"/>
        </w:tabs>
        <w:spacing w:line="360" w:lineRule="auto"/>
        <w:ind w:left="-142"/>
      </w:pPr>
      <w:r>
        <w:rPr>
          <w:rFonts w:ascii="Arial" w:hAnsi="Arial" w:cs="Arial"/>
          <w:sz w:val="24"/>
        </w:rPr>
        <w:lastRenderedPageBreak/>
        <w:drawing>
          <wp:inline distT="0" distB="0" distL="0" distR="0" wp14:anchorId="705B6207" wp14:editId="7CCCA3AB">
            <wp:extent cx="5612130" cy="3253105"/>
            <wp:effectExtent l="0" t="0" r="7620" b="444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Lazos.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53105"/>
                    </a:xfrm>
                    <a:prstGeom prst="rect">
                      <a:avLst/>
                    </a:prstGeom>
                  </pic:spPr>
                </pic:pic>
              </a:graphicData>
            </a:graphic>
          </wp:inline>
        </w:drawing>
      </w:r>
    </w:p>
    <w:p w:rsidR="0024335E" w:rsidRPr="00BF0ACB" w:rsidRDefault="0024335E" w:rsidP="00F86210">
      <w:pPr>
        <w:pStyle w:val="Epgrafe"/>
        <w:spacing w:line="360" w:lineRule="auto"/>
        <w:jc w:val="center"/>
        <w:rPr>
          <w:rFonts w:ascii="Arial" w:hAnsi="Arial" w:cs="Arial"/>
          <w:sz w:val="32"/>
        </w:rPr>
      </w:pPr>
      <w:bookmarkStart w:id="16" w:name="_Toc369914345"/>
      <w:r w:rsidRPr="00BF0ACB">
        <w:rPr>
          <w:rFonts w:ascii="Arial" w:hAnsi="Arial" w:cs="Arial"/>
          <w:sz w:val="22"/>
        </w:rPr>
        <w:t xml:space="preserve">Ilustración </w:t>
      </w:r>
      <w:r w:rsidRPr="00BF0ACB">
        <w:rPr>
          <w:rFonts w:ascii="Arial" w:hAnsi="Arial" w:cs="Arial"/>
          <w:sz w:val="22"/>
        </w:rPr>
        <w:fldChar w:fldCharType="begin"/>
      </w:r>
      <w:r w:rsidRPr="00BF0ACB">
        <w:rPr>
          <w:rFonts w:ascii="Arial" w:hAnsi="Arial" w:cs="Arial"/>
          <w:sz w:val="22"/>
        </w:rPr>
        <w:instrText xml:space="preserve"> SEQ Ilustración \* ARABIC </w:instrText>
      </w:r>
      <w:r w:rsidRPr="00BF0ACB">
        <w:rPr>
          <w:rFonts w:ascii="Arial" w:hAnsi="Arial" w:cs="Arial"/>
          <w:sz w:val="22"/>
        </w:rPr>
        <w:fldChar w:fldCharType="separate"/>
      </w:r>
      <w:r>
        <w:rPr>
          <w:rFonts w:ascii="Arial" w:hAnsi="Arial" w:cs="Arial"/>
          <w:sz w:val="22"/>
        </w:rPr>
        <w:t>1</w:t>
      </w:r>
      <w:r w:rsidRPr="00BF0ACB">
        <w:rPr>
          <w:rFonts w:ascii="Arial" w:hAnsi="Arial" w:cs="Arial"/>
          <w:sz w:val="22"/>
        </w:rPr>
        <w:fldChar w:fldCharType="end"/>
      </w:r>
      <w:r>
        <w:rPr>
          <w:rFonts w:ascii="Arial" w:hAnsi="Arial" w:cs="Arial"/>
          <w:sz w:val="22"/>
        </w:rPr>
        <w:t xml:space="preserve"> – Empresa Lazos</w:t>
      </w:r>
      <w:bookmarkEnd w:id="16"/>
    </w:p>
    <w:p w:rsidR="0024335E" w:rsidRDefault="0024335E" w:rsidP="00F86210">
      <w:pPr>
        <w:spacing w:line="360" w:lineRule="auto"/>
        <w:rPr>
          <w:rFonts w:ascii="Arial" w:hAnsi="Arial" w:cs="Arial"/>
          <w:sz w:val="20"/>
        </w:rPr>
      </w:pPr>
      <w:r>
        <w:rPr>
          <w:rFonts w:ascii="Arial" w:hAnsi="Arial" w:cs="Arial"/>
          <w:sz w:val="20"/>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7" w:name="_Toc369914363"/>
      <w:r w:rsidRPr="002B3D84">
        <w:rPr>
          <w:rFonts w:ascii="Arial" w:eastAsia="Times New Roman" w:hAnsi="Arial" w:cs="Arial"/>
          <w:color w:val="auto"/>
          <w:sz w:val="24"/>
          <w:szCs w:val="28"/>
        </w:rPr>
        <w:lastRenderedPageBreak/>
        <w:t>Antecedentes del Proyecto de SW</w:t>
      </w:r>
      <w:bookmarkEnd w:id="17"/>
    </w:p>
    <w:p w:rsidR="000D6C3C" w:rsidRDefault="000D6C3C"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Debido a la importancia que se genera </w:t>
      </w:r>
      <w:r>
        <w:rPr>
          <w:rFonts w:ascii="Arial" w:hAnsi="Arial" w:cs="Arial"/>
          <w:sz w:val="24"/>
        </w:rPr>
        <w:t>en</w:t>
      </w:r>
      <w:r w:rsidRPr="000E1841">
        <w:rPr>
          <w:rFonts w:ascii="Arial" w:hAnsi="Arial" w:cs="Arial"/>
          <w:sz w:val="24"/>
        </w:rPr>
        <w:t xml:space="preserve"> la atención </w:t>
      </w:r>
      <w:r>
        <w:rPr>
          <w:rFonts w:ascii="Arial" w:hAnsi="Arial" w:cs="Arial"/>
          <w:sz w:val="24"/>
        </w:rPr>
        <w:t>al</w:t>
      </w:r>
      <w:r w:rsidRPr="000E1841">
        <w:rPr>
          <w:rFonts w:ascii="Arial" w:hAnsi="Arial" w:cs="Arial"/>
          <w:sz w:val="24"/>
        </w:rPr>
        <w:t xml:space="preserve"> cliente y la organización de la información, es necesario mejorar las condiciones en</w:t>
      </w:r>
      <w:r>
        <w:rPr>
          <w:rFonts w:ascii="Arial" w:hAnsi="Arial" w:cs="Arial"/>
          <w:sz w:val="24"/>
        </w:rPr>
        <w:t xml:space="preserve"> que</w:t>
      </w:r>
      <w:r w:rsidRPr="000E1841">
        <w:rPr>
          <w:rFonts w:ascii="Arial" w:hAnsi="Arial" w:cs="Arial"/>
          <w:sz w:val="24"/>
        </w:rPr>
        <w:t xml:space="preserve"> la empresa en cuanto a gestión de </w:t>
      </w:r>
      <w:r>
        <w:rPr>
          <w:rFonts w:ascii="Arial" w:hAnsi="Arial" w:cs="Arial"/>
          <w:sz w:val="24"/>
        </w:rPr>
        <w:t>sus</w:t>
      </w:r>
      <w:r w:rsidRPr="000E1841">
        <w:rPr>
          <w:rFonts w:ascii="Arial" w:hAnsi="Arial" w:cs="Arial"/>
          <w:sz w:val="24"/>
        </w:rPr>
        <w:t xml:space="preserve"> proyectos.</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Hoy en día en el mercado </w:t>
      </w:r>
      <w:r>
        <w:rPr>
          <w:rFonts w:ascii="Arial" w:hAnsi="Arial" w:cs="Arial"/>
          <w:sz w:val="24"/>
        </w:rPr>
        <w:t>existen</w:t>
      </w:r>
      <w:r w:rsidRPr="000E1841">
        <w:rPr>
          <w:rFonts w:ascii="Arial" w:hAnsi="Arial" w:cs="Arial"/>
          <w:sz w:val="24"/>
        </w:rPr>
        <w:t xml:space="preserve"> varios tipos de sistemas que realizan procesos y tareas similares a las que requiere la empresa, pero no las realizan en su totalidad como la empresa lo requiere.</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 xml:space="preserve">A continuación </w:t>
      </w:r>
      <w:r>
        <w:rPr>
          <w:rFonts w:ascii="Arial" w:hAnsi="Arial" w:cs="Arial"/>
          <w:sz w:val="24"/>
        </w:rPr>
        <w:t>se detallan</w:t>
      </w:r>
      <w:r w:rsidRPr="000E1841">
        <w:rPr>
          <w:rFonts w:ascii="Arial" w:hAnsi="Arial" w:cs="Arial"/>
          <w:sz w:val="24"/>
        </w:rPr>
        <w:t xml:space="preserve"> algunos de los sis</w:t>
      </w:r>
      <w:r>
        <w:rPr>
          <w:rFonts w:ascii="Arial" w:hAnsi="Arial" w:cs="Arial"/>
          <w:sz w:val="24"/>
        </w:rPr>
        <w:t>temas que existen en el mercado: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SAAS barlotask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que permite rápida y ágilmente gestionar las tareas de su personal, asignado prioridades, responsables, fechas límites</w:t>
      </w:r>
      <w:r>
        <w:rPr>
          <w:rFonts w:ascii="Arial" w:hAnsi="Arial" w:cs="Arial"/>
          <w:sz w:val="24"/>
        </w:rPr>
        <w:t>, entre otros. Por Internet</w:t>
      </w:r>
      <w:r w:rsidRPr="000E1841">
        <w:rPr>
          <w:rFonts w:ascii="Arial" w:hAnsi="Arial" w:cs="Arial"/>
          <w:sz w:val="24"/>
        </w:rPr>
        <w:t xml:space="preserve"> y desde cualquier lugar</w:t>
      </w:r>
      <w:r>
        <w:rPr>
          <w:rStyle w:val="Refdenotaalpie"/>
          <w:rFonts w:ascii="Arial" w:hAnsi="Arial" w:cs="Arial"/>
          <w:sz w:val="24"/>
        </w:rPr>
        <w:footnoteReference w:id="2"/>
      </w:r>
      <w:r w:rsidRPr="000E1841">
        <w:rPr>
          <w:rFonts w:ascii="Arial" w:hAnsi="Arial" w:cs="Arial"/>
          <w:sz w:val="24"/>
        </w:rPr>
        <w:t>.</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Este sistema permite:</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Dar finalizada una nueva Tarea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Mantenerla en estado borrador hasta “cerrarla”</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 xml:space="preserve">Adjuntar documentos </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Verificar Tareas anteriores</w:t>
      </w: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Perfiles:</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Colaborador</w:t>
      </w:r>
    </w:p>
    <w:p w:rsidR="0024335E" w:rsidRPr="000E1841"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Gerente</w:t>
      </w:r>
    </w:p>
    <w:p w:rsidR="0024335E" w:rsidRDefault="0024335E" w:rsidP="00F86210">
      <w:pPr>
        <w:pStyle w:val="Prrafodelista"/>
        <w:numPr>
          <w:ilvl w:val="1"/>
          <w:numId w:val="8"/>
        </w:numPr>
        <w:tabs>
          <w:tab w:val="right" w:pos="8080"/>
        </w:tabs>
        <w:spacing w:line="360" w:lineRule="auto"/>
        <w:jc w:val="both"/>
        <w:rPr>
          <w:rFonts w:ascii="Arial" w:hAnsi="Arial" w:cs="Arial"/>
          <w:sz w:val="24"/>
        </w:rPr>
      </w:pPr>
      <w:r w:rsidRPr="000E1841">
        <w:rPr>
          <w:rFonts w:ascii="Arial" w:hAnsi="Arial" w:cs="Arial"/>
          <w:sz w:val="24"/>
        </w:rPr>
        <w:t>Administrador/Control</w:t>
      </w:r>
    </w:p>
    <w:p w:rsidR="00072FE4" w:rsidRPr="000E1841" w:rsidRDefault="00072FE4" w:rsidP="00072FE4">
      <w:pPr>
        <w:pStyle w:val="Prrafodelista"/>
        <w:tabs>
          <w:tab w:val="right" w:pos="8080"/>
        </w:tabs>
        <w:spacing w:line="360" w:lineRule="auto"/>
        <w:ind w:left="1080"/>
        <w:jc w:val="both"/>
        <w:rPr>
          <w:rFonts w:ascii="Arial" w:hAnsi="Arial" w:cs="Arial"/>
          <w:sz w:val="24"/>
        </w:rPr>
      </w:pPr>
    </w:p>
    <w:p w:rsidR="0024335E" w:rsidRPr="000E1841"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lastRenderedPageBreak/>
        <w:t>Avisos por mail de las nuevas tareas Asignadas</w:t>
      </w:r>
    </w:p>
    <w:p w:rsidR="0024335E" w:rsidRDefault="0024335E" w:rsidP="00F86210">
      <w:pPr>
        <w:pStyle w:val="Prrafodelista"/>
        <w:numPr>
          <w:ilvl w:val="0"/>
          <w:numId w:val="8"/>
        </w:numPr>
        <w:tabs>
          <w:tab w:val="right" w:pos="8080"/>
        </w:tabs>
        <w:spacing w:line="360" w:lineRule="auto"/>
        <w:jc w:val="both"/>
        <w:rPr>
          <w:rFonts w:ascii="Arial" w:hAnsi="Arial" w:cs="Arial"/>
          <w:sz w:val="24"/>
        </w:rPr>
      </w:pPr>
      <w:r w:rsidRPr="000E1841">
        <w:rPr>
          <w:rFonts w:ascii="Arial" w:hAnsi="Arial" w:cs="Arial"/>
          <w:sz w:val="24"/>
        </w:rPr>
        <w:t>Listado de Tareas Pendientes, ordenadas por prioridad o fecha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Ventajas del Sistema Workflow de Gestión de Tareas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 xml:space="preserve">Mejora la asignación y Control de Tareas </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Mejora los tiempos de las presentaciones</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Centralización de la Información</w:t>
      </w:r>
    </w:p>
    <w:p w:rsidR="0024335E" w:rsidRPr="000E1841"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Descentralización de la actualización</w:t>
      </w:r>
    </w:p>
    <w:p w:rsidR="0024335E" w:rsidRDefault="0024335E" w:rsidP="00F86210">
      <w:pPr>
        <w:pStyle w:val="Prrafodelista"/>
        <w:numPr>
          <w:ilvl w:val="0"/>
          <w:numId w:val="7"/>
        </w:numPr>
        <w:tabs>
          <w:tab w:val="right" w:pos="8080"/>
        </w:tabs>
        <w:spacing w:line="360" w:lineRule="auto"/>
        <w:jc w:val="both"/>
        <w:rPr>
          <w:rFonts w:ascii="Arial" w:hAnsi="Arial" w:cs="Arial"/>
          <w:sz w:val="24"/>
        </w:rPr>
      </w:pPr>
      <w:r w:rsidRPr="000E1841">
        <w:rPr>
          <w:rFonts w:ascii="Arial" w:hAnsi="Arial" w:cs="Arial"/>
          <w:sz w:val="24"/>
        </w:rPr>
        <w:t>Rápida puesta en marcha</w:t>
      </w:r>
    </w:p>
    <w:p w:rsidR="000D6C3C" w:rsidRPr="000E1841" w:rsidRDefault="000D6C3C" w:rsidP="000D6C3C">
      <w:pPr>
        <w:pStyle w:val="Prrafodelista"/>
        <w:tabs>
          <w:tab w:val="right" w:pos="8080"/>
        </w:tabs>
        <w:spacing w:line="360" w:lineRule="auto"/>
        <w:ind w:left="360"/>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t>OsTicket</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sistema automatizado de soporte al cliente, que integra discretamente todos los tickets creados vía email o por formulario web den</w:t>
      </w:r>
      <w:r>
        <w:rPr>
          <w:rFonts w:ascii="Arial" w:hAnsi="Arial" w:cs="Arial"/>
          <w:sz w:val="24"/>
        </w:rPr>
        <w:t>tro de una interface web simple</w:t>
      </w:r>
      <w:r>
        <w:rPr>
          <w:rStyle w:val="Refdenotaalpie"/>
          <w:rFonts w:ascii="Arial" w:hAnsi="Arial" w:cs="Arial"/>
          <w:sz w:val="24"/>
        </w:rPr>
        <w:footnoteReference w:id="3"/>
      </w:r>
      <w:r>
        <w:rPr>
          <w:rFonts w:ascii="Arial" w:hAnsi="Arial" w:cs="Arial"/>
          <w:sz w:val="24"/>
        </w:rPr>
        <w:t>:</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Administra, organiza y archiva todas las solicitudes de soporte.</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al abrir una consulta recibirán un e-mail de auto-respuesta.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Los clientes pueden ver el estado de los tickets que han abierto y su historial en línea, utilizando su número de consulta.</w:t>
      </w:r>
    </w:p>
    <w:p w:rsidR="0024335E" w:rsidRPr="000E1841"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OsTicket es una aplicación de código abierto escrita principalmente usando el lenguaje de programación PHP.</w:t>
      </w:r>
    </w:p>
    <w:p w:rsidR="0024335E" w:rsidRDefault="0024335E" w:rsidP="00F86210">
      <w:pPr>
        <w:pStyle w:val="Prrafodelista"/>
        <w:numPr>
          <w:ilvl w:val="0"/>
          <w:numId w:val="6"/>
        </w:numPr>
        <w:tabs>
          <w:tab w:val="right" w:pos="8080"/>
        </w:tabs>
        <w:spacing w:line="360" w:lineRule="auto"/>
        <w:jc w:val="both"/>
        <w:rPr>
          <w:rFonts w:ascii="Arial" w:hAnsi="Arial" w:cs="Arial"/>
          <w:sz w:val="24"/>
        </w:rPr>
      </w:pPr>
      <w:r w:rsidRPr="000E1841">
        <w:rPr>
          <w:rFonts w:ascii="Arial" w:hAnsi="Arial" w:cs="Arial"/>
          <w:sz w:val="24"/>
        </w:rPr>
        <w:t>Es gratis</w:t>
      </w:r>
    </w:p>
    <w:p w:rsidR="000D6C3C" w:rsidRDefault="000D6C3C" w:rsidP="000D6C3C">
      <w:pPr>
        <w:tabs>
          <w:tab w:val="right" w:pos="8080"/>
        </w:tabs>
        <w:spacing w:line="360" w:lineRule="auto"/>
        <w:jc w:val="both"/>
        <w:rPr>
          <w:rFonts w:ascii="Arial" w:hAnsi="Arial" w:cs="Arial"/>
          <w:sz w:val="24"/>
        </w:rPr>
      </w:pPr>
    </w:p>
    <w:p w:rsidR="00891654" w:rsidRDefault="00891654" w:rsidP="000D6C3C">
      <w:pPr>
        <w:tabs>
          <w:tab w:val="right" w:pos="8080"/>
        </w:tabs>
        <w:spacing w:line="360" w:lineRule="auto"/>
        <w:jc w:val="both"/>
        <w:rPr>
          <w:rFonts w:ascii="Arial" w:hAnsi="Arial" w:cs="Arial"/>
          <w:sz w:val="24"/>
        </w:rPr>
      </w:pPr>
    </w:p>
    <w:p w:rsidR="00891654" w:rsidRPr="000D6C3C" w:rsidRDefault="00891654" w:rsidP="000D6C3C">
      <w:pPr>
        <w:tabs>
          <w:tab w:val="right" w:pos="8080"/>
        </w:tabs>
        <w:spacing w:line="360" w:lineRule="auto"/>
        <w:jc w:val="both"/>
        <w:rPr>
          <w:rFonts w:ascii="Arial" w:hAnsi="Arial" w:cs="Arial"/>
          <w:sz w:val="24"/>
        </w:rPr>
      </w:pPr>
    </w:p>
    <w:p w:rsidR="0024335E" w:rsidRPr="000E1841" w:rsidRDefault="0024335E" w:rsidP="00F86210">
      <w:pPr>
        <w:tabs>
          <w:tab w:val="right" w:pos="8080"/>
        </w:tabs>
        <w:spacing w:line="360" w:lineRule="auto"/>
        <w:jc w:val="both"/>
        <w:rPr>
          <w:rFonts w:ascii="Arial" w:hAnsi="Arial" w:cs="Arial"/>
          <w:b/>
          <w:sz w:val="24"/>
        </w:rPr>
      </w:pPr>
      <w:r w:rsidRPr="000E1841">
        <w:rPr>
          <w:rFonts w:ascii="Arial" w:hAnsi="Arial" w:cs="Arial"/>
          <w:b/>
          <w:sz w:val="24"/>
        </w:rPr>
        <w:lastRenderedPageBreak/>
        <w:t>Mantis Bug Tracker</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s un software que constituye una solución muy completa para gestionar tareas en un equipo de trabajo. Es una aplicación OpenSource hecha en php y mysql, destaca por su facilidad y flexibilidad de instalar y configurar. Esta aplicación se utiliza para testear soluciones, hacer un registro histórico de alteraciones y gestionar equipos remotamente</w:t>
      </w:r>
      <w:r>
        <w:rPr>
          <w:rStyle w:val="Refdenotaalpie"/>
          <w:rFonts w:ascii="Arial" w:hAnsi="Arial" w:cs="Arial"/>
          <w:sz w:val="24"/>
        </w:rPr>
        <w:footnoteReference w:id="4"/>
      </w:r>
      <w:r w:rsidRPr="000E1841">
        <w:rPr>
          <w:rFonts w:ascii="Arial" w:hAnsi="Arial" w:cs="Arial"/>
          <w:sz w:val="24"/>
        </w:rPr>
        <w:t>.</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Una de las características de Mantis es que cuenta con una gran cantidad de posi</w:t>
      </w:r>
      <w:r>
        <w:rPr>
          <w:rFonts w:ascii="Arial" w:hAnsi="Arial" w:cs="Arial"/>
          <w:sz w:val="24"/>
        </w:rPr>
        <w:t>bilidades para su configuración:</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Permitir configurar la transición de estados (abierto, encaminado, </w:t>
      </w:r>
      <w:r>
        <w:rPr>
          <w:rFonts w:ascii="Arial" w:hAnsi="Arial" w:cs="Arial"/>
          <w:sz w:val="24"/>
        </w:rPr>
        <w:t>testear</w:t>
      </w:r>
      <w:r w:rsidRPr="000E1841">
        <w:rPr>
          <w:rFonts w:ascii="Arial" w:hAnsi="Arial" w:cs="Arial"/>
          <w:sz w:val="24"/>
        </w:rPr>
        <w:t>, devuelto, cerrado, reabierto...).</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 xml:space="preserve">Puede especificar un número indeterminado de estados para cada tarea (abierta, encaminada, </w:t>
      </w:r>
      <w:r>
        <w:rPr>
          <w:rFonts w:ascii="Arial" w:hAnsi="Arial" w:cs="Arial"/>
          <w:sz w:val="24"/>
        </w:rPr>
        <w:t>testear</w:t>
      </w:r>
      <w:r w:rsidRPr="000E1841">
        <w:rPr>
          <w:rFonts w:ascii="Arial" w:hAnsi="Arial" w:cs="Arial"/>
          <w:sz w:val="24"/>
        </w:rPr>
        <w:t>, devuelta, cerrada, reabierta…).</w:t>
      </w:r>
    </w:p>
    <w:p w:rsidR="0024335E" w:rsidRPr="000E1841" w:rsidRDefault="0024335E" w:rsidP="00F86210">
      <w:pPr>
        <w:pStyle w:val="Prrafodelista"/>
        <w:numPr>
          <w:ilvl w:val="0"/>
          <w:numId w:val="9"/>
        </w:numPr>
        <w:tabs>
          <w:tab w:val="right" w:pos="8080"/>
        </w:tabs>
        <w:spacing w:line="360" w:lineRule="auto"/>
        <w:jc w:val="both"/>
        <w:rPr>
          <w:rFonts w:ascii="Arial" w:hAnsi="Arial" w:cs="Arial"/>
          <w:sz w:val="24"/>
        </w:rPr>
      </w:pPr>
      <w:r w:rsidRPr="000E1841">
        <w:rPr>
          <w:rFonts w:ascii="Arial" w:hAnsi="Arial" w:cs="Arial"/>
          <w:sz w:val="24"/>
        </w:rPr>
        <w:t>Permite introducir diferentes perfiles (programador, tester, coordinador, visualizador…).</w:t>
      </w:r>
    </w:p>
    <w:p w:rsidR="0024335E"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Mantis incluye filtros, un sistema de búsqueda, tiene soporte para varios idiomas y también informa por e-mail la resolución de los errores de los</w:t>
      </w:r>
      <w:r>
        <w:rPr>
          <w:rFonts w:ascii="Arial" w:hAnsi="Arial" w:cs="Arial"/>
          <w:sz w:val="24"/>
        </w:rPr>
        <w:t xml:space="preserve"> tickets</w:t>
      </w:r>
      <w:r w:rsidRPr="000E1841">
        <w:rPr>
          <w:rFonts w:ascii="Arial" w:hAnsi="Arial" w:cs="Arial"/>
          <w:sz w:val="24"/>
        </w:rPr>
        <w:t xml:space="preserve"> que se ha</w:t>
      </w:r>
      <w:r>
        <w:rPr>
          <w:rFonts w:ascii="Arial" w:hAnsi="Arial" w:cs="Arial"/>
          <w:sz w:val="24"/>
        </w:rPr>
        <w:t>n</w:t>
      </w:r>
      <w:r w:rsidRPr="000E1841">
        <w:rPr>
          <w:rFonts w:ascii="Arial" w:hAnsi="Arial" w:cs="Arial"/>
          <w:sz w:val="24"/>
        </w:rPr>
        <w:t xml:space="preserve"> informado.</w:t>
      </w:r>
    </w:p>
    <w:p w:rsidR="0024335E" w:rsidRPr="000E1841" w:rsidRDefault="0024335E" w:rsidP="00F86210">
      <w:pPr>
        <w:tabs>
          <w:tab w:val="right" w:pos="8080"/>
        </w:tabs>
        <w:spacing w:line="360" w:lineRule="auto"/>
        <w:rPr>
          <w:rFonts w:ascii="Arial" w:hAnsi="Arial" w:cs="Arial"/>
          <w:b/>
          <w:sz w:val="24"/>
        </w:rPr>
      </w:pPr>
      <w:r w:rsidRPr="000E1841">
        <w:rPr>
          <w:rFonts w:ascii="Arial" w:hAnsi="Arial" w:cs="Arial"/>
          <w:b/>
          <w:sz w:val="24"/>
        </w:rPr>
        <w:t>Projects and teamwork</w:t>
      </w:r>
    </w:p>
    <w:p w:rsidR="0024335E" w:rsidRPr="000E1841" w:rsidRDefault="0024335E" w:rsidP="00F86210">
      <w:pPr>
        <w:tabs>
          <w:tab w:val="right" w:pos="8080"/>
        </w:tabs>
        <w:spacing w:line="360" w:lineRule="auto"/>
        <w:ind w:firstLine="709"/>
        <w:jc w:val="both"/>
        <w:rPr>
          <w:rFonts w:ascii="Arial" w:hAnsi="Arial" w:cs="Arial"/>
          <w:sz w:val="24"/>
        </w:rPr>
      </w:pPr>
      <w:r>
        <w:rPr>
          <w:rFonts w:ascii="Arial" w:hAnsi="Arial" w:cs="Arial"/>
          <w:sz w:val="24"/>
        </w:rPr>
        <w:t>E</w:t>
      </w:r>
      <w:r w:rsidRPr="000E1841">
        <w:rPr>
          <w:rFonts w:ascii="Arial" w:hAnsi="Arial" w:cs="Arial"/>
          <w:sz w:val="24"/>
        </w:rPr>
        <w:t xml:space="preserve">s un sistema que da solución </w:t>
      </w:r>
      <w:r>
        <w:rPr>
          <w:rFonts w:ascii="Arial" w:hAnsi="Arial" w:cs="Arial"/>
          <w:sz w:val="24"/>
        </w:rPr>
        <w:t>a</w:t>
      </w:r>
      <w:r w:rsidRPr="000E1841">
        <w:rPr>
          <w:rFonts w:ascii="Arial" w:hAnsi="Arial" w:cs="Arial"/>
          <w:sz w:val="24"/>
        </w:rPr>
        <w:t xml:space="preserve"> la gestión de proyectos, tanto en entornos distribuidos como centralizados, que requieren </w:t>
      </w:r>
      <w:r>
        <w:rPr>
          <w:rFonts w:ascii="Arial" w:hAnsi="Arial" w:cs="Arial"/>
          <w:sz w:val="24"/>
        </w:rPr>
        <w:t>de</w:t>
      </w:r>
      <w:r w:rsidRPr="000E1841">
        <w:rPr>
          <w:rFonts w:ascii="Arial" w:hAnsi="Arial" w:cs="Arial"/>
          <w:sz w:val="24"/>
        </w:rPr>
        <w:t xml:space="preserve"> escalabilidad y flexibilidad, también incluye una nube. Puede coordinar todo su equipo, planificar los proyectos, hacer seguimiento, establecer prioridades y aumentar su productividad, </w:t>
      </w:r>
      <w:r w:rsidRPr="000E1841">
        <w:rPr>
          <w:rFonts w:ascii="Arial" w:hAnsi="Arial" w:cs="Arial"/>
          <w:sz w:val="24"/>
        </w:rPr>
        <w:lastRenderedPageBreak/>
        <w:t>con una solución que se adapta a cada organización y no requiere largos periodos de formación o configuración</w:t>
      </w:r>
      <w:r>
        <w:rPr>
          <w:rStyle w:val="Refdenotaalpie"/>
          <w:rFonts w:ascii="Arial" w:hAnsi="Arial" w:cs="Arial"/>
          <w:sz w:val="24"/>
        </w:rPr>
        <w:footnoteReference w:id="5"/>
      </w:r>
      <w:r w:rsidRPr="000E1841">
        <w:rPr>
          <w:rFonts w:ascii="Arial" w:hAnsi="Arial" w:cs="Arial"/>
          <w:sz w:val="24"/>
        </w:rPr>
        <w:t xml:space="preserve">. </w:t>
      </w:r>
    </w:p>
    <w:p w:rsidR="0024335E" w:rsidRPr="000E1841" w:rsidRDefault="0024335E" w:rsidP="00F86210">
      <w:pPr>
        <w:tabs>
          <w:tab w:val="right" w:pos="8080"/>
        </w:tabs>
        <w:spacing w:line="360" w:lineRule="auto"/>
        <w:jc w:val="both"/>
        <w:rPr>
          <w:rFonts w:ascii="Arial" w:hAnsi="Arial" w:cs="Arial"/>
          <w:sz w:val="24"/>
        </w:rPr>
      </w:pPr>
      <w:r w:rsidRPr="000E1841">
        <w:rPr>
          <w:rFonts w:ascii="Arial" w:hAnsi="Arial" w:cs="Arial"/>
          <w:sz w:val="24"/>
        </w:rPr>
        <w:t xml:space="preserve">Algunas características </w:t>
      </w:r>
      <w:r>
        <w:rPr>
          <w:rFonts w:ascii="Arial" w:hAnsi="Arial" w:cs="Arial"/>
          <w:sz w:val="24"/>
        </w:rPr>
        <w:t>incluidas</w:t>
      </w:r>
      <w:r w:rsidRPr="000E1841">
        <w:rPr>
          <w:rFonts w:ascii="Arial" w:hAnsi="Arial" w:cs="Arial"/>
          <w:sz w:val="24"/>
        </w:rPr>
        <w:t>:</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Comunicación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Editor Gantt avanzado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Importación desde MS Project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Equipo de Proyecto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Multi-idioma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Multi-moneda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Estimación de esfuerzo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 xml:space="preserve">Seguimiento de las tareas </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Coste de los recursos</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Estructura Organizativa</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Procesos de Negocio</w:t>
      </w:r>
    </w:p>
    <w:p w:rsidR="0024335E" w:rsidRPr="000E1841" w:rsidRDefault="0024335E" w:rsidP="00F86210">
      <w:pPr>
        <w:pStyle w:val="Prrafodelista"/>
        <w:numPr>
          <w:ilvl w:val="0"/>
          <w:numId w:val="10"/>
        </w:numPr>
        <w:tabs>
          <w:tab w:val="right" w:pos="8080"/>
        </w:tabs>
        <w:spacing w:line="360" w:lineRule="auto"/>
        <w:jc w:val="both"/>
        <w:rPr>
          <w:rFonts w:ascii="Arial" w:hAnsi="Arial" w:cs="Arial"/>
          <w:sz w:val="24"/>
        </w:rPr>
      </w:pPr>
      <w:r w:rsidRPr="000E1841">
        <w:rPr>
          <w:rFonts w:ascii="Arial" w:hAnsi="Arial" w:cs="Arial"/>
          <w:sz w:val="24"/>
        </w:rPr>
        <w:t>Seguimiento de Proyectos</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En nuestra investigación no se encontraron antecedentes de que exista un sistema que cumpla en su totalidad con los requisitos o funciones que la empresa neces</w:t>
      </w:r>
      <w:r>
        <w:rPr>
          <w:rFonts w:ascii="Arial" w:hAnsi="Arial" w:cs="Arial"/>
          <w:sz w:val="24"/>
        </w:rPr>
        <w:t>ita, ya que nuestro sistema estará</w:t>
      </w:r>
      <w:r w:rsidRPr="000E1841">
        <w:rPr>
          <w:rFonts w:ascii="Arial" w:hAnsi="Arial" w:cs="Arial"/>
          <w:sz w:val="24"/>
        </w:rPr>
        <w:t xml:space="preserve"> acorde a los requerimientos solicitados, cumpliendo la función de </w:t>
      </w:r>
      <w:r>
        <w:rPr>
          <w:rFonts w:ascii="Arial" w:hAnsi="Arial" w:cs="Arial"/>
          <w:sz w:val="24"/>
        </w:rPr>
        <w:t>dos</w:t>
      </w:r>
      <w:r w:rsidRPr="000E1841">
        <w:rPr>
          <w:rFonts w:ascii="Arial" w:hAnsi="Arial" w:cs="Arial"/>
          <w:sz w:val="24"/>
        </w:rPr>
        <w:t xml:space="preserve"> sistemas en </w:t>
      </w:r>
      <w:r>
        <w:rPr>
          <w:rFonts w:ascii="Arial" w:hAnsi="Arial" w:cs="Arial"/>
          <w:sz w:val="24"/>
        </w:rPr>
        <w:t>uno</w:t>
      </w:r>
      <w:r w:rsidRPr="000E1841">
        <w:rPr>
          <w:rFonts w:ascii="Arial" w:hAnsi="Arial" w:cs="Arial"/>
          <w:sz w:val="24"/>
        </w:rPr>
        <w:t xml:space="preserve"> solo, ya que en el mer</w:t>
      </w:r>
      <w:r>
        <w:rPr>
          <w:rFonts w:ascii="Arial" w:hAnsi="Arial" w:cs="Arial"/>
          <w:sz w:val="24"/>
        </w:rPr>
        <w:t>cado se encuentran por separado:</w:t>
      </w:r>
      <w:r w:rsidRPr="000E1841">
        <w:rPr>
          <w:rFonts w:ascii="Arial" w:hAnsi="Arial" w:cs="Arial"/>
          <w:sz w:val="24"/>
        </w:rPr>
        <w:t xml:space="preserve"> La gestión del cliente o soporte para el cliente y la gestión de tareas para el equipo de trabajo.</w:t>
      </w:r>
    </w:p>
    <w:p w:rsidR="0024335E" w:rsidRPr="000E1841" w:rsidRDefault="0024335E" w:rsidP="00F86210">
      <w:pPr>
        <w:tabs>
          <w:tab w:val="right" w:pos="8080"/>
        </w:tabs>
        <w:spacing w:line="360" w:lineRule="auto"/>
        <w:ind w:firstLine="709"/>
        <w:jc w:val="both"/>
        <w:rPr>
          <w:rFonts w:ascii="Arial" w:hAnsi="Arial" w:cs="Arial"/>
          <w:sz w:val="24"/>
        </w:rPr>
      </w:pP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lastRenderedPageBreak/>
        <w:t>Los sistemas mencionados anteriormente son una opción que existe</w:t>
      </w:r>
      <w:r>
        <w:rPr>
          <w:rFonts w:ascii="Arial" w:hAnsi="Arial" w:cs="Arial"/>
          <w:sz w:val="24"/>
        </w:rPr>
        <w:t>,</w:t>
      </w:r>
      <w:r w:rsidRPr="000E1841">
        <w:rPr>
          <w:rFonts w:ascii="Arial" w:hAnsi="Arial" w:cs="Arial"/>
          <w:sz w:val="24"/>
        </w:rPr>
        <w:t xml:space="preserve"> pero sus valores son altamente elevados, populares que son utilizados por organizaciones grandes y están fuera del presupuesto de la empresa. A excepción de osticket ya que es completamente gratuito.</w:t>
      </w:r>
    </w:p>
    <w:p w:rsidR="0024335E" w:rsidRPr="000E1841" w:rsidRDefault="0024335E" w:rsidP="00F86210">
      <w:pPr>
        <w:tabs>
          <w:tab w:val="right" w:pos="8080"/>
        </w:tabs>
        <w:spacing w:line="360" w:lineRule="auto"/>
        <w:ind w:firstLine="709"/>
        <w:jc w:val="both"/>
        <w:rPr>
          <w:rFonts w:ascii="Arial" w:hAnsi="Arial" w:cs="Arial"/>
          <w:sz w:val="24"/>
        </w:rPr>
      </w:pPr>
      <w:r w:rsidRPr="000E1841">
        <w:rPr>
          <w:rFonts w:ascii="Arial" w:hAnsi="Arial" w:cs="Arial"/>
          <w:sz w:val="24"/>
        </w:rPr>
        <w:t>Pero la diferencia que existe entre los sistemas expuestos anteriormente en relación con nuestro sistema son las siguientes:</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Pr>
          <w:rFonts w:ascii="Arial" w:hAnsi="Arial" w:cs="Arial"/>
          <w:sz w:val="24"/>
        </w:rPr>
        <w:t>Está</w:t>
      </w:r>
      <w:r w:rsidRPr="000E1841">
        <w:rPr>
          <w:rFonts w:ascii="Arial" w:hAnsi="Arial" w:cs="Arial"/>
          <w:sz w:val="24"/>
        </w:rPr>
        <w:t xml:space="preserve"> hecho a medida.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Las funciones están directamente relacionadas a las tareas que día a día realiza la empresa.</w:t>
      </w:r>
    </w:p>
    <w:p w:rsidR="0024335E" w:rsidRPr="000E1841"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 xml:space="preserve">Los procesos son solamente los que la empresa solicita, a diferencia de los </w:t>
      </w:r>
      <w:r>
        <w:rPr>
          <w:rFonts w:ascii="Arial" w:hAnsi="Arial" w:cs="Arial"/>
          <w:sz w:val="24"/>
        </w:rPr>
        <w:t xml:space="preserve">demás sistemas que se enfocan </w:t>
      </w:r>
      <w:r w:rsidRPr="000E1841">
        <w:rPr>
          <w:rFonts w:ascii="Arial" w:hAnsi="Arial" w:cs="Arial"/>
          <w:sz w:val="24"/>
        </w:rPr>
        <w:t>en un entorno general para organizaciones con funciones</w:t>
      </w:r>
      <w:r>
        <w:rPr>
          <w:rFonts w:ascii="Arial" w:hAnsi="Arial" w:cs="Arial"/>
          <w:sz w:val="24"/>
        </w:rPr>
        <w:t xml:space="preserve"> comunes, ya que para L</w:t>
      </w:r>
      <w:r w:rsidRPr="000E1841">
        <w:rPr>
          <w:rFonts w:ascii="Arial" w:hAnsi="Arial" w:cs="Arial"/>
          <w:sz w:val="24"/>
        </w:rPr>
        <w:t xml:space="preserve">azos no </w:t>
      </w:r>
      <w:r>
        <w:rPr>
          <w:rFonts w:ascii="Arial" w:hAnsi="Arial" w:cs="Arial"/>
          <w:sz w:val="24"/>
        </w:rPr>
        <w:t>son necesarias,</w:t>
      </w:r>
      <w:r w:rsidRPr="000E1841">
        <w:rPr>
          <w:rFonts w:ascii="Arial" w:hAnsi="Arial" w:cs="Arial"/>
          <w:sz w:val="24"/>
        </w:rPr>
        <w:t xml:space="preserve"> como por ejemplo</w:t>
      </w:r>
      <w:r>
        <w:rPr>
          <w:rFonts w:ascii="Arial" w:hAnsi="Arial" w:cs="Arial"/>
          <w:sz w:val="24"/>
        </w:rPr>
        <w:t>:</w:t>
      </w:r>
      <w:r w:rsidRPr="000E1841">
        <w:rPr>
          <w:rFonts w:ascii="Arial" w:hAnsi="Arial" w:cs="Arial"/>
          <w:sz w:val="24"/>
        </w:rPr>
        <w:t xml:space="preserve"> gestiones para un gerente, o entidades externas.</w:t>
      </w:r>
    </w:p>
    <w:p w:rsidR="0024335E" w:rsidRDefault="0024335E" w:rsidP="00F86210">
      <w:pPr>
        <w:pStyle w:val="Prrafodelista"/>
        <w:numPr>
          <w:ilvl w:val="1"/>
          <w:numId w:val="11"/>
        </w:numPr>
        <w:tabs>
          <w:tab w:val="right" w:pos="8080"/>
        </w:tabs>
        <w:spacing w:line="360" w:lineRule="auto"/>
        <w:ind w:left="360"/>
        <w:jc w:val="both"/>
        <w:rPr>
          <w:rFonts w:ascii="Arial" w:hAnsi="Arial" w:cs="Arial"/>
          <w:sz w:val="24"/>
        </w:rPr>
      </w:pPr>
      <w:r w:rsidRPr="000E1841">
        <w:rPr>
          <w:rFonts w:ascii="Arial" w:hAnsi="Arial" w:cs="Arial"/>
          <w:sz w:val="24"/>
        </w:rPr>
        <w:t>Costos elevados p</w:t>
      </w:r>
      <w:r>
        <w:rPr>
          <w:rFonts w:ascii="Arial" w:hAnsi="Arial" w:cs="Arial"/>
          <w:sz w:val="24"/>
        </w:rPr>
        <w:t>or el prestigio y las funciona</w:t>
      </w:r>
      <w:r w:rsidRPr="000E1841">
        <w:rPr>
          <w:rFonts w:ascii="Arial" w:hAnsi="Arial" w:cs="Arial"/>
          <w:sz w:val="24"/>
        </w:rPr>
        <w:t>lidades que integra el sistema.</w:t>
      </w:r>
    </w:p>
    <w:p w:rsidR="00072FE4" w:rsidRPr="000E1841" w:rsidRDefault="00072FE4" w:rsidP="00072FE4">
      <w:pPr>
        <w:pStyle w:val="Prrafodelista"/>
        <w:tabs>
          <w:tab w:val="right" w:pos="8080"/>
        </w:tabs>
        <w:spacing w:line="360" w:lineRule="auto"/>
        <w:ind w:left="360"/>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8" w:name="_Toc369914364"/>
      <w:r w:rsidRPr="002B3D84">
        <w:rPr>
          <w:rFonts w:ascii="Arial" w:eastAsia="Times New Roman" w:hAnsi="Arial" w:cs="Arial"/>
          <w:color w:val="auto"/>
          <w:sz w:val="24"/>
          <w:szCs w:val="28"/>
        </w:rPr>
        <w:t>Desarrollo del Problema</w:t>
      </w:r>
      <w:bookmarkEnd w:id="18"/>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La</w:t>
      </w:r>
      <w:r w:rsidRPr="005F1490">
        <w:rPr>
          <w:rFonts w:ascii="Arial" w:hAnsi="Arial" w:cs="Arial"/>
          <w:sz w:val="24"/>
        </w:rPr>
        <w:t xml:space="preserve"> empresa Lazos, dentro de su</w:t>
      </w:r>
      <w:r>
        <w:rPr>
          <w:rFonts w:ascii="Arial" w:hAnsi="Arial" w:cs="Arial"/>
          <w:sz w:val="24"/>
        </w:rPr>
        <w:t xml:space="preserve"> ámbito de negocio, su principal componente es el desarrollo de software, en el cual entregan sistemas a distintos clientes para su implementación. Una vez que el ciclo de desarrollo concluye comienza un periodo denominado “Garantía”, en el cual los clientes pueden reportar errores que presente el sistema, o pueden presentar nuevos requerimientos para agregarle a éste. </w:t>
      </w:r>
    </w:p>
    <w:p w:rsidR="00072FE4" w:rsidRDefault="00072FE4" w:rsidP="00F86210">
      <w:pPr>
        <w:tabs>
          <w:tab w:val="right" w:pos="8080"/>
        </w:tabs>
        <w:spacing w:line="360" w:lineRule="auto"/>
        <w:ind w:firstLine="709"/>
        <w:jc w:val="both"/>
        <w:rPr>
          <w:rFonts w:ascii="Arial" w:hAnsi="Arial" w:cs="Arial"/>
          <w:sz w:val="24"/>
        </w:rPr>
      </w:pPr>
    </w:p>
    <w:p w:rsidR="00072FE4" w:rsidRDefault="00072FE4"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lastRenderedPageBreak/>
        <w:t>Dicho levantamiento de requerimientos o reporte de errores, actualmente para los sistemas que se encuentran en periodo de garantía, o que ya han sido implementados, se realiza por medios tales como conversaciones telefónicas o envío de correos electrónicos. Por lo cual, no queda respaldo centralizado de dicha información de manera que todo el personal interesado de la empresa esté informado, ni tampoco dicha información queda disponible para rápido acceso en el futuro.</w:t>
      </w:r>
    </w:p>
    <w:p w:rsidR="0024335E" w:rsidRPr="005F1490"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lo anterior, el problema consiste en no tener un sistema que gestione el flujo de trabajo posterior a la implementación de los sistemas desarrollados por Lazos. Por lo tanto se propone crear un sistema acorde a la problemática detectada, en el cual se deben incluir las siguientes funcionalidades agrupadas por perfiles:</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Administrador: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Crear a los usuarios y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administrador o desarrollador).</w:t>
      </w:r>
    </w:p>
    <w:p w:rsidR="0024335E" w:rsidRPr="00A977F8" w:rsidRDefault="0024335E" w:rsidP="00F86210">
      <w:pPr>
        <w:pStyle w:val="Prrafodelista"/>
        <w:numPr>
          <w:ilvl w:val="0"/>
          <w:numId w:val="16"/>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 xml:space="preserve">desempeñar </w:t>
      </w:r>
      <w:r w:rsidRPr="00A977F8">
        <w:rPr>
          <w:rFonts w:ascii="Arial" w:hAnsi="Arial" w:cs="Arial"/>
          <w:sz w:val="24"/>
        </w:rPr>
        <w:t xml:space="preserve"> las mismas acciones del perfil desarrollador.</w:t>
      </w:r>
    </w:p>
    <w:p w:rsidR="0024335E" w:rsidRPr="00A977F8" w:rsidRDefault="0024335E" w:rsidP="00F86210">
      <w:pPr>
        <w:tabs>
          <w:tab w:val="right" w:pos="8080"/>
        </w:tabs>
        <w:spacing w:line="360" w:lineRule="auto"/>
        <w:ind w:firstLine="709"/>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Perfil Encargado de las solicitudes: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Ingresar proyectos.</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Aprobar o rechazar las solicitudes de los clientes.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Asignar una tarea (se puede asignar a otro encargado o desarrollador).</w:t>
      </w:r>
    </w:p>
    <w:p w:rsidR="0024335E" w:rsidRPr="00A977F8" w:rsidRDefault="0024335E" w:rsidP="00F86210">
      <w:pPr>
        <w:pStyle w:val="Prrafodelista"/>
        <w:numPr>
          <w:ilvl w:val="0"/>
          <w:numId w:val="15"/>
        </w:numPr>
        <w:tabs>
          <w:tab w:val="right" w:pos="8080"/>
        </w:tabs>
        <w:spacing w:line="360" w:lineRule="auto"/>
        <w:jc w:val="both"/>
        <w:rPr>
          <w:rFonts w:ascii="Arial" w:hAnsi="Arial" w:cs="Arial"/>
          <w:sz w:val="24"/>
        </w:rPr>
      </w:pPr>
      <w:r>
        <w:rPr>
          <w:rFonts w:ascii="Arial" w:hAnsi="Arial" w:cs="Arial"/>
          <w:sz w:val="24"/>
        </w:rPr>
        <w:t>Aprobar o rechazar la resolución de solicitudes.</w:t>
      </w:r>
    </w:p>
    <w:p w:rsidR="0024335E" w:rsidRDefault="0024335E" w:rsidP="00F86210">
      <w:pPr>
        <w:pStyle w:val="Prrafodelista"/>
        <w:numPr>
          <w:ilvl w:val="0"/>
          <w:numId w:val="15"/>
        </w:numPr>
        <w:tabs>
          <w:tab w:val="right" w:pos="8080"/>
        </w:tabs>
        <w:spacing w:line="360" w:lineRule="auto"/>
        <w:jc w:val="both"/>
        <w:rPr>
          <w:rFonts w:ascii="Arial" w:hAnsi="Arial" w:cs="Arial"/>
          <w:sz w:val="24"/>
        </w:rPr>
      </w:pPr>
      <w:r w:rsidRPr="00A977F8">
        <w:rPr>
          <w:rFonts w:ascii="Arial" w:hAnsi="Arial" w:cs="Arial"/>
          <w:sz w:val="24"/>
        </w:rPr>
        <w:t xml:space="preserve">Puede </w:t>
      </w:r>
      <w:r>
        <w:rPr>
          <w:rFonts w:ascii="Arial" w:hAnsi="Arial" w:cs="Arial"/>
          <w:sz w:val="24"/>
        </w:rPr>
        <w:t>desempeñar</w:t>
      </w:r>
      <w:r w:rsidRPr="00A977F8">
        <w:rPr>
          <w:rFonts w:ascii="Arial" w:hAnsi="Arial" w:cs="Arial"/>
          <w:sz w:val="24"/>
        </w:rPr>
        <w:t xml:space="preserve"> las mismas acciones del perfil desarrollador.</w:t>
      </w:r>
    </w:p>
    <w:p w:rsidR="00072FE4" w:rsidRPr="0096198B" w:rsidRDefault="00072FE4" w:rsidP="00072FE4">
      <w:pPr>
        <w:pStyle w:val="Prrafodelista"/>
        <w:tabs>
          <w:tab w:val="right" w:pos="8080"/>
        </w:tabs>
        <w:spacing w:line="360" w:lineRule="auto"/>
        <w:ind w:left="360"/>
        <w:jc w:val="both"/>
        <w:rPr>
          <w:rFonts w:ascii="Arial" w:hAnsi="Arial" w:cs="Arial"/>
          <w:sz w:val="24"/>
        </w:rPr>
      </w:pP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lastRenderedPageBreak/>
        <w:t>Perfil Desarrollador:</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Revisar</w:t>
      </w:r>
      <w:r>
        <w:rPr>
          <w:rFonts w:ascii="Arial" w:hAnsi="Arial" w:cs="Arial"/>
          <w:sz w:val="24"/>
        </w:rPr>
        <w:t xml:space="preserve"> la solicitud y su historico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Resolver</w:t>
      </w:r>
      <w:r>
        <w:rPr>
          <w:rFonts w:ascii="Arial" w:hAnsi="Arial" w:cs="Arial"/>
          <w:sz w:val="24"/>
        </w:rPr>
        <w:t xml:space="preserve"> y cambiar de estado</w:t>
      </w:r>
      <w:r w:rsidRPr="00A977F8">
        <w:rPr>
          <w:rFonts w:ascii="Arial" w:hAnsi="Arial" w:cs="Arial"/>
          <w:sz w:val="24"/>
        </w:rPr>
        <w:t>.</w:t>
      </w:r>
    </w:p>
    <w:p w:rsidR="0024335E" w:rsidRPr="00A977F8" w:rsidRDefault="0024335E" w:rsidP="00F86210">
      <w:pPr>
        <w:pStyle w:val="Prrafodelista"/>
        <w:numPr>
          <w:ilvl w:val="0"/>
          <w:numId w:val="14"/>
        </w:numPr>
        <w:tabs>
          <w:tab w:val="right" w:pos="8080"/>
        </w:tabs>
        <w:spacing w:line="360" w:lineRule="auto"/>
        <w:jc w:val="both"/>
        <w:rPr>
          <w:rFonts w:ascii="Arial" w:hAnsi="Arial" w:cs="Arial"/>
          <w:sz w:val="24"/>
        </w:rPr>
      </w:pPr>
      <w:r w:rsidRPr="00A977F8">
        <w:rPr>
          <w:rFonts w:ascii="Arial" w:hAnsi="Arial" w:cs="Arial"/>
          <w:sz w:val="24"/>
        </w:rPr>
        <w:t>Adjuntar archivo</w:t>
      </w:r>
      <w:r>
        <w:rPr>
          <w:rFonts w:ascii="Arial" w:hAnsi="Arial" w:cs="Arial"/>
          <w:sz w:val="24"/>
        </w:rPr>
        <w:t xml:space="preserve"> y comentarios</w:t>
      </w:r>
      <w:r w:rsidRPr="00A977F8">
        <w:rPr>
          <w:rFonts w:ascii="Arial" w:hAnsi="Arial" w:cs="Arial"/>
          <w:sz w:val="24"/>
        </w:rPr>
        <w:t>.</w:t>
      </w:r>
    </w:p>
    <w:p w:rsidR="0024335E" w:rsidRPr="00885391" w:rsidRDefault="0024335E" w:rsidP="00F86210">
      <w:pPr>
        <w:tabs>
          <w:tab w:val="right" w:pos="8080"/>
        </w:tabs>
        <w:spacing w:line="360" w:lineRule="auto"/>
        <w:jc w:val="both"/>
        <w:rPr>
          <w:rFonts w:ascii="Arial" w:hAnsi="Arial" w:cs="Arial"/>
          <w:b/>
          <w:sz w:val="24"/>
        </w:rPr>
      </w:pPr>
      <w:r w:rsidRPr="00885391">
        <w:rPr>
          <w:rFonts w:ascii="Arial" w:hAnsi="Arial" w:cs="Arial"/>
          <w:b/>
          <w:sz w:val="24"/>
        </w:rPr>
        <w:t>Funcionalidades Generales:</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Notificación vía correo electrónico de los cambios de estados</w:t>
      </w:r>
      <w:r>
        <w:rPr>
          <w:rFonts w:ascii="Arial" w:hAnsi="Arial" w:cs="Arial"/>
          <w:sz w:val="24"/>
        </w:rPr>
        <w:t xml:space="preserve"> a los usuarios asignados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Súper usuario puede crear usuarios internos como externos y puede crear proyecto</w:t>
      </w:r>
      <w:r>
        <w:rPr>
          <w:rFonts w:ascii="Arial" w:hAnsi="Arial" w:cs="Arial"/>
          <w:sz w:val="24"/>
        </w:rPr>
        <w:t>s</w:t>
      </w:r>
      <w:r w:rsidRPr="00A977F8">
        <w:rPr>
          <w:rFonts w:ascii="Arial" w:hAnsi="Arial" w:cs="Arial"/>
          <w:sz w:val="24"/>
        </w:rPr>
        <w:t>.</w:t>
      </w:r>
    </w:p>
    <w:p w:rsidR="0024335E" w:rsidRPr="00A977F8" w:rsidRDefault="0024335E" w:rsidP="00F86210">
      <w:pPr>
        <w:pStyle w:val="Prrafodelista"/>
        <w:numPr>
          <w:ilvl w:val="0"/>
          <w:numId w:val="13"/>
        </w:numPr>
        <w:tabs>
          <w:tab w:val="right" w:pos="8080"/>
        </w:tabs>
        <w:spacing w:line="360" w:lineRule="auto"/>
        <w:jc w:val="both"/>
        <w:rPr>
          <w:rFonts w:ascii="Arial" w:hAnsi="Arial" w:cs="Arial"/>
          <w:sz w:val="24"/>
        </w:rPr>
      </w:pPr>
      <w:r w:rsidRPr="00A977F8">
        <w:rPr>
          <w:rFonts w:ascii="Arial" w:hAnsi="Arial" w:cs="Arial"/>
          <w:sz w:val="24"/>
        </w:rPr>
        <w:t>Todos los usuarios deben agregar un comentario al cambiar de estado.</w:t>
      </w:r>
    </w:p>
    <w:p w:rsidR="00915532" w:rsidRDefault="0024335E" w:rsidP="00F86210">
      <w:pPr>
        <w:tabs>
          <w:tab w:val="right" w:pos="8080"/>
        </w:tabs>
        <w:spacing w:line="360" w:lineRule="auto"/>
        <w:ind w:firstLine="709"/>
        <w:jc w:val="both"/>
        <w:rPr>
          <w:rFonts w:ascii="Arial" w:hAnsi="Arial" w:cs="Arial"/>
          <w:sz w:val="24"/>
        </w:rPr>
      </w:pPr>
      <w:r>
        <w:rPr>
          <w:rFonts w:ascii="Arial" w:hAnsi="Arial" w:cs="Arial"/>
          <w:sz w:val="24"/>
        </w:rPr>
        <w:t>Considerando la separación lógica agrupada por funcionalidades, las cuales responden a los actores involucrados internamente en el negocio de la empresa, es que se pretende tener un sistema que gestione el flujo de trabajo posterior a la implementación de los sistemas desarrollados por Lazos.</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 xml:space="preserve"> En este sistema existirá un registro histórico de la información de los proyectos, utilizará flujos de trabajo para poder saber en tiempo real y de manera centralizada el estado de las solicitudes y errores reportados para los proyectos que se encuentran en garantía.</w:t>
      </w:r>
    </w:p>
    <w:p w:rsidR="0024335E" w:rsidRDefault="0024335E" w:rsidP="00F86210">
      <w:pPr>
        <w:spacing w:line="360" w:lineRule="auto"/>
        <w:rPr>
          <w:rFonts w:ascii="Arial" w:hAnsi="Arial" w:cs="Arial"/>
          <w:sz w:val="24"/>
        </w:rPr>
      </w:pPr>
      <w:r>
        <w:rPr>
          <w:rFonts w:ascii="Arial" w:hAnsi="Arial" w:cs="Arial"/>
          <w:sz w:val="24"/>
        </w:rPr>
        <w:br w:type="page"/>
      </w: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19" w:name="_Toc369914365"/>
      <w:r w:rsidRPr="002B3D84">
        <w:rPr>
          <w:rFonts w:ascii="Arial" w:eastAsia="Times New Roman" w:hAnsi="Arial" w:cs="Arial"/>
          <w:color w:val="auto"/>
          <w:sz w:val="24"/>
          <w:szCs w:val="28"/>
        </w:rPr>
        <w:lastRenderedPageBreak/>
        <w:t>Arquitectura</w:t>
      </w:r>
      <w:bookmarkEnd w:id="19"/>
    </w:p>
    <w:p w:rsidR="0024335E" w:rsidRDefault="0024335E" w:rsidP="00F86210">
      <w:pPr>
        <w:spacing w:line="360" w:lineRule="auto"/>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Considerando las necesidades y la naturaleza Web de la solución propuesta, es</w:t>
      </w:r>
      <w:r>
        <w:rPr>
          <w:rFonts w:ascii="Arial" w:hAnsi="Arial" w:cs="Arial"/>
          <w:sz w:val="24"/>
        </w:rPr>
        <w:t xml:space="preserve"> </w:t>
      </w:r>
      <w:r w:rsidRPr="00BD1326">
        <w:rPr>
          <w:rFonts w:ascii="Arial" w:hAnsi="Arial" w:cs="Arial"/>
          <w:sz w:val="24"/>
        </w:rPr>
        <w:t>que en términos de arquitectura, el desarrollo del software se basar</w:t>
      </w:r>
      <w:r>
        <w:rPr>
          <w:rFonts w:ascii="Arial" w:hAnsi="Arial" w:cs="Arial"/>
          <w:sz w:val="24"/>
        </w:rPr>
        <w:t>á</w:t>
      </w:r>
      <w:r w:rsidRPr="00BD1326">
        <w:rPr>
          <w:rFonts w:ascii="Arial" w:hAnsi="Arial" w:cs="Arial"/>
          <w:sz w:val="24"/>
        </w:rPr>
        <w:t xml:space="preserve"> en el paradigma cliente servidor, más específicamente en</w:t>
      </w:r>
      <w:r>
        <w:rPr>
          <w:rFonts w:ascii="Arial" w:hAnsi="Arial" w:cs="Arial"/>
          <w:sz w:val="24"/>
        </w:rPr>
        <w:t xml:space="preserve"> la ló</w:t>
      </w:r>
      <w:r w:rsidRPr="00BD1326">
        <w:rPr>
          <w:rFonts w:ascii="Arial" w:hAnsi="Arial" w:cs="Arial"/>
          <w:sz w:val="24"/>
        </w:rPr>
        <w:t>gica por capas.</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jc w:val="center"/>
      </w:pPr>
      <w:r>
        <w:rPr>
          <w:rFonts w:ascii="Arial" w:hAnsi="Arial" w:cs="Arial"/>
          <w:sz w:val="24"/>
        </w:rPr>
        <w:drawing>
          <wp:inline distT="0" distB="0" distL="0" distR="0" wp14:anchorId="51AFE483" wp14:editId="63DE4623">
            <wp:extent cx="4465675" cy="2615943"/>
            <wp:effectExtent l="0" t="0" r="0" b="0"/>
            <wp:docPr id="3" name="Imagen 3" descr="C:\Users\Luxo\Desktop\WW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o\Desktop\WWW[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8479" cy="2617586"/>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0" w:name="_Toc369914346"/>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2</w:t>
      </w:r>
      <w:r w:rsidRPr="005C7EB7">
        <w:rPr>
          <w:rFonts w:ascii="Arial" w:hAnsi="Arial" w:cs="Arial"/>
          <w:sz w:val="22"/>
        </w:rPr>
        <w:fldChar w:fldCharType="end"/>
      </w:r>
      <w:r w:rsidRPr="005C7EB7">
        <w:rPr>
          <w:rFonts w:ascii="Arial" w:hAnsi="Arial" w:cs="Arial"/>
          <w:sz w:val="22"/>
        </w:rPr>
        <w:t xml:space="preserve"> - Arquitectura</w:t>
      </w:r>
      <w:bookmarkEnd w:id="20"/>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arquitectura cliente-servidor es un modelo de aplicación distribuida en el que las tareas se reparten entre los proveedores de recursos o servicios, llamados servidores, y los demandantes, llamados clientes. Un cliente realiza peticiones a otro programa, el servidor, quien le da respuesta. Esta idea también se puede aplicar a programas que se ejecutan sobre una sola computadora, aunque es más ventajosa en un sistema operativo multiusuario distribuido a través de una red de computadoras.</w:t>
      </w:r>
    </w:p>
    <w:p w:rsidR="0024335E" w:rsidRPr="00BD1326"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lastRenderedPageBreak/>
        <w:t>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La separación entre cliente y servidor es una separación de tipo lógico, donde el servidor no se ejecuta necesariamente sobre una sola máquina ni es necesariamente un sólo programa. Los tipos específicos de servidores incluyen los servidores web, los servidores de archivo, los servidores del correo, etc. Mientras que sus propósitos varían de unos servicios a otros, la arquitectura básica seguirá siendo la misma.</w:t>
      </w:r>
    </w:p>
    <w:p w:rsidR="0024335E" w:rsidRDefault="0024335E" w:rsidP="00F86210">
      <w:pPr>
        <w:tabs>
          <w:tab w:val="right" w:pos="8080"/>
        </w:tabs>
        <w:spacing w:line="360" w:lineRule="auto"/>
        <w:ind w:firstLine="709"/>
        <w:jc w:val="both"/>
        <w:rPr>
          <w:rFonts w:ascii="Arial" w:hAnsi="Arial" w:cs="Arial"/>
          <w:sz w:val="24"/>
        </w:rPr>
      </w:pPr>
      <w:r w:rsidRPr="00BD1326">
        <w:rPr>
          <w:rFonts w:ascii="Arial" w:hAnsi="Arial" w:cs="Arial"/>
          <w:sz w:val="24"/>
        </w:rPr>
        <w:t>Una disposición muy común son los sistemas multicapa en los que el servidor se descompone en diferentes programas que pueden ser ejecutados por diferentes computadoras aumentando así el grado de distribución del sistema.</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físicos la arquitectura se dividirá en tres capas, las cuales son: la capa del cliente o capa navegador, la cual representa todo lo que el usuario visualiza. La segunda capa corresponde al servidor Web, en el cual se ejecuta la lógica de negocio y se procesan las peticiones del cliente. Y la tercera capa corresponde al servidor de base de datos, donde se guardan los datos de manera persistente.</w:t>
      </w: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613590AB" wp14:editId="5EFBD5CC">
            <wp:extent cx="4178300" cy="3094355"/>
            <wp:effectExtent l="0" t="0" r="0" b="0"/>
            <wp:docPr id="4" name="Imagen 4" descr="C:\Users\Luxo\Desktop\image_thumb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xo\Desktop\image_thumb1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8300" cy="3094355"/>
                    </a:xfrm>
                    <a:prstGeom prst="rect">
                      <a:avLst/>
                    </a:prstGeom>
                    <a:noFill/>
                    <a:ln>
                      <a:noFill/>
                    </a:ln>
                  </pic:spPr>
                </pic:pic>
              </a:graphicData>
            </a:graphic>
          </wp:inline>
        </w:drawing>
      </w:r>
    </w:p>
    <w:p w:rsidR="0024335E" w:rsidRPr="005C7EB7" w:rsidRDefault="0024335E" w:rsidP="00F86210">
      <w:pPr>
        <w:pStyle w:val="Epgrafe"/>
        <w:spacing w:line="360" w:lineRule="auto"/>
        <w:jc w:val="center"/>
        <w:rPr>
          <w:rFonts w:ascii="Arial" w:hAnsi="Arial" w:cs="Arial"/>
          <w:sz w:val="32"/>
        </w:rPr>
      </w:pPr>
      <w:bookmarkStart w:id="21" w:name="_Toc369914347"/>
      <w:r w:rsidRPr="005C7EB7">
        <w:rPr>
          <w:rFonts w:ascii="Arial" w:hAnsi="Arial" w:cs="Arial"/>
          <w:sz w:val="22"/>
        </w:rPr>
        <w:t xml:space="preserve">Ilustración </w:t>
      </w:r>
      <w:r w:rsidRPr="005C7EB7">
        <w:rPr>
          <w:rFonts w:ascii="Arial" w:hAnsi="Arial" w:cs="Arial"/>
          <w:sz w:val="22"/>
        </w:rPr>
        <w:fldChar w:fldCharType="begin"/>
      </w:r>
      <w:r w:rsidRPr="005C7EB7">
        <w:rPr>
          <w:rFonts w:ascii="Arial" w:hAnsi="Arial" w:cs="Arial"/>
          <w:sz w:val="22"/>
        </w:rPr>
        <w:instrText xml:space="preserve"> SEQ Ilustración \* ARABIC </w:instrText>
      </w:r>
      <w:r w:rsidRPr="005C7EB7">
        <w:rPr>
          <w:rFonts w:ascii="Arial" w:hAnsi="Arial" w:cs="Arial"/>
          <w:sz w:val="22"/>
        </w:rPr>
        <w:fldChar w:fldCharType="separate"/>
      </w:r>
      <w:r>
        <w:rPr>
          <w:rFonts w:ascii="Arial" w:hAnsi="Arial" w:cs="Arial"/>
          <w:sz w:val="22"/>
        </w:rPr>
        <w:t>3</w:t>
      </w:r>
      <w:r w:rsidRPr="005C7EB7">
        <w:rPr>
          <w:rFonts w:ascii="Arial" w:hAnsi="Arial" w:cs="Arial"/>
          <w:sz w:val="22"/>
        </w:rPr>
        <w:fldChar w:fldCharType="end"/>
      </w:r>
      <w:r w:rsidRPr="005C7EB7">
        <w:rPr>
          <w:rFonts w:ascii="Arial" w:hAnsi="Arial" w:cs="Arial"/>
          <w:sz w:val="22"/>
        </w:rPr>
        <w:t xml:space="preserve"> - Capas fisica</w:t>
      </w:r>
      <w:bookmarkEnd w:id="21"/>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En términos lógicos la aplicación se separa en cuatro capas, las cuales son: la capa de presentación, que corresponde a todo lo que visualiza el usuario, es decir las vistas. La capa de negocio, en la cual se ejecuta toda la lógica especifica del sistema, como por ejemplo las validaciones y reglas del negocio internas de la empresa. La capa de acceso a datos, en la cual se encapsulan las llamadas y transacciones que se realizan con el servidor de base de datos. Y finalmente la capa de entidades de negocio, en la cual se definen los objetos comunes entre las tres primeras capas para transportar la información entre estas de manera coherente.</w:t>
      </w:r>
    </w:p>
    <w:p w:rsidR="0024335E" w:rsidRDefault="0024335E" w:rsidP="00F86210">
      <w:pPr>
        <w:tabs>
          <w:tab w:val="right" w:pos="8080"/>
        </w:tabs>
        <w:spacing w:line="360" w:lineRule="auto"/>
        <w:ind w:firstLine="709"/>
        <w:jc w:val="both"/>
        <w:rPr>
          <w:rFonts w:ascii="Arial" w:hAnsi="Arial" w:cs="Arial"/>
          <w:sz w:val="24"/>
        </w:rPr>
      </w:pPr>
    </w:p>
    <w:p w:rsidR="0024335E" w:rsidRDefault="0024335E" w:rsidP="00F86210">
      <w:pPr>
        <w:keepNext/>
        <w:tabs>
          <w:tab w:val="right" w:pos="8080"/>
        </w:tabs>
        <w:spacing w:line="360" w:lineRule="auto"/>
        <w:ind w:firstLine="709"/>
        <w:jc w:val="center"/>
      </w:pPr>
      <w:r>
        <w:rPr>
          <w:rFonts w:ascii="Arial" w:hAnsi="Arial" w:cs="Arial"/>
          <w:sz w:val="24"/>
        </w:rPr>
        <w:lastRenderedPageBreak/>
        <w:drawing>
          <wp:inline distT="0" distB="0" distL="0" distR="0" wp14:anchorId="7E45DF9A" wp14:editId="59A017BF">
            <wp:extent cx="2743200" cy="3838575"/>
            <wp:effectExtent l="0" t="0" r="0" b="9525"/>
            <wp:docPr id="6" name="Imagen 6" descr="C:\Users\Luxo\Desktop\image_thum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xo\Desktop\image_thum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838575"/>
                    </a:xfrm>
                    <a:prstGeom prst="rect">
                      <a:avLst/>
                    </a:prstGeom>
                    <a:noFill/>
                    <a:ln>
                      <a:noFill/>
                    </a:ln>
                  </pic:spPr>
                </pic:pic>
              </a:graphicData>
            </a:graphic>
          </wp:inline>
        </w:drawing>
      </w:r>
    </w:p>
    <w:p w:rsidR="0024335E" w:rsidRPr="00BE57A3" w:rsidRDefault="0024335E" w:rsidP="00F86210">
      <w:pPr>
        <w:pStyle w:val="Epgrafe"/>
        <w:spacing w:line="360" w:lineRule="auto"/>
        <w:jc w:val="center"/>
        <w:rPr>
          <w:rFonts w:ascii="Arial" w:hAnsi="Arial" w:cs="Arial"/>
          <w:sz w:val="32"/>
        </w:rPr>
      </w:pPr>
      <w:bookmarkStart w:id="22" w:name="_Toc369914348"/>
      <w:r w:rsidRPr="00BE57A3">
        <w:rPr>
          <w:rFonts w:ascii="Arial" w:hAnsi="Arial" w:cs="Arial"/>
          <w:sz w:val="22"/>
        </w:rPr>
        <w:t xml:space="preserve">Ilustración </w:t>
      </w:r>
      <w:r w:rsidRPr="00BE57A3">
        <w:rPr>
          <w:rFonts w:ascii="Arial" w:hAnsi="Arial" w:cs="Arial"/>
          <w:sz w:val="22"/>
        </w:rPr>
        <w:fldChar w:fldCharType="begin"/>
      </w:r>
      <w:r w:rsidRPr="00BE57A3">
        <w:rPr>
          <w:rFonts w:ascii="Arial" w:hAnsi="Arial" w:cs="Arial"/>
          <w:sz w:val="22"/>
        </w:rPr>
        <w:instrText xml:space="preserve"> SEQ Ilustración \* ARABIC </w:instrText>
      </w:r>
      <w:r w:rsidRPr="00BE57A3">
        <w:rPr>
          <w:rFonts w:ascii="Arial" w:hAnsi="Arial" w:cs="Arial"/>
          <w:sz w:val="22"/>
        </w:rPr>
        <w:fldChar w:fldCharType="separate"/>
      </w:r>
      <w:r>
        <w:rPr>
          <w:rFonts w:ascii="Arial" w:hAnsi="Arial" w:cs="Arial"/>
          <w:sz w:val="22"/>
        </w:rPr>
        <w:t>4</w:t>
      </w:r>
      <w:r w:rsidRPr="00BE57A3">
        <w:rPr>
          <w:rFonts w:ascii="Arial" w:hAnsi="Arial" w:cs="Arial"/>
          <w:sz w:val="22"/>
        </w:rPr>
        <w:fldChar w:fldCharType="end"/>
      </w:r>
      <w:r w:rsidRPr="00BE57A3">
        <w:rPr>
          <w:rFonts w:ascii="Arial" w:hAnsi="Arial" w:cs="Arial"/>
          <w:sz w:val="22"/>
        </w:rPr>
        <w:t xml:space="preserve"> - Arquitectura logica</w:t>
      </w:r>
      <w:bookmarkEnd w:id="22"/>
    </w:p>
    <w:p w:rsidR="0024335E" w:rsidRDefault="0024335E"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Default="0024335E" w:rsidP="00F86210">
      <w:pPr>
        <w:pStyle w:val="Ttulo2"/>
        <w:keepNext/>
        <w:keepLines/>
        <w:numPr>
          <w:ilvl w:val="0"/>
          <w:numId w:val="3"/>
        </w:numPr>
        <w:spacing w:before="200" w:after="0" w:line="360" w:lineRule="auto"/>
        <w:rPr>
          <w:rFonts w:ascii="Arial" w:eastAsia="Times New Roman" w:hAnsi="Arial" w:cs="Arial"/>
          <w:bCs/>
          <w:color w:val="auto"/>
          <w:sz w:val="24"/>
          <w:szCs w:val="28"/>
        </w:rPr>
      </w:pPr>
      <w:bookmarkStart w:id="23" w:name="_Toc369914366"/>
      <w:r w:rsidRPr="002B3D84">
        <w:rPr>
          <w:rFonts w:ascii="Arial" w:eastAsia="Times New Roman" w:hAnsi="Arial" w:cs="Arial"/>
          <w:color w:val="auto"/>
          <w:sz w:val="24"/>
          <w:szCs w:val="28"/>
        </w:rPr>
        <w:lastRenderedPageBreak/>
        <w:t>Lenguajes de Programación</w:t>
      </w:r>
      <w:bookmarkEnd w:id="23"/>
    </w:p>
    <w:p w:rsidR="0024335E" w:rsidRDefault="0024335E" w:rsidP="00F86210">
      <w:pPr>
        <w:spacing w:line="360" w:lineRule="auto"/>
      </w:pPr>
    </w:p>
    <w:p w:rsidR="0024335E" w:rsidRPr="0098250F" w:rsidRDefault="0024335E" w:rsidP="00F86210">
      <w:pPr>
        <w:tabs>
          <w:tab w:val="right" w:pos="8080"/>
        </w:tabs>
        <w:spacing w:line="360" w:lineRule="auto"/>
        <w:ind w:firstLine="709"/>
        <w:jc w:val="both"/>
        <w:rPr>
          <w:rFonts w:ascii="Arial" w:hAnsi="Arial" w:cs="Arial"/>
          <w:sz w:val="24"/>
        </w:rPr>
      </w:pPr>
      <w:r w:rsidRPr="0098250F">
        <w:rPr>
          <w:rFonts w:ascii="Arial" w:hAnsi="Arial" w:cs="Arial"/>
          <w:sz w:val="24"/>
        </w:rPr>
        <w:t>A continuación se describen los lenguajes de programaci</w:t>
      </w:r>
      <w:r>
        <w:rPr>
          <w:rFonts w:ascii="Arial" w:hAnsi="Arial" w:cs="Arial"/>
          <w:sz w:val="24"/>
        </w:rPr>
        <w:t>ón má</w:t>
      </w:r>
      <w:r w:rsidRPr="0098250F">
        <w:rPr>
          <w:rFonts w:ascii="Arial" w:hAnsi="Arial" w:cs="Arial"/>
          <w:sz w:val="24"/>
        </w:rPr>
        <w:t>s populares o accesibles para desarrollar el software para la solución propuesta, de manera que se pueda elegir uno considerando sus características de acuerdo a las necesidades del proyecto.</w:t>
      </w:r>
    </w:p>
    <w:p w:rsidR="0024335E" w:rsidRPr="00A977F8" w:rsidRDefault="0024335E" w:rsidP="00F86210">
      <w:pPr>
        <w:tabs>
          <w:tab w:val="right" w:pos="8080"/>
        </w:tabs>
        <w:spacing w:line="360" w:lineRule="auto"/>
        <w:jc w:val="both"/>
        <w:rPr>
          <w:rFonts w:ascii="Arial" w:hAnsi="Arial" w:cs="Arial"/>
          <w:b/>
          <w:sz w:val="24"/>
        </w:rPr>
      </w:pPr>
      <w:bookmarkStart w:id="24" w:name="_Toc301715578"/>
      <w:bookmarkStart w:id="25" w:name="_Toc301715658"/>
      <w:r w:rsidRPr="00A977F8">
        <w:rPr>
          <w:rFonts w:ascii="Arial" w:hAnsi="Arial" w:cs="Arial"/>
          <w:b/>
          <w:sz w:val="24"/>
        </w:rPr>
        <w:t>PHP</w:t>
      </w:r>
      <w:bookmarkEnd w:id="24"/>
      <w:bookmarkEnd w:id="25"/>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PHP es un lenguaje que nació orientado a la programación web dinámica, se utiliza principalmente en aplicaciones de servidor, y el código puede ser también incrustado en contenido HTML.</w:t>
      </w:r>
      <w:r>
        <w:rPr>
          <w:rFonts w:ascii="Arial" w:hAnsi="Arial" w:cs="Arial"/>
          <w:sz w:val="24"/>
        </w:rPr>
        <w:t xml:space="preserve"> PHP es un lenguaje ampliamente utilizado en el desarrollo de aplicaciones Web debido a su naturaleza basada en software libre</w:t>
      </w:r>
      <w:r>
        <w:rPr>
          <w:rStyle w:val="Refdenotaalpie"/>
          <w:rFonts w:ascii="Arial" w:hAnsi="Arial" w:cs="Arial"/>
          <w:sz w:val="24"/>
        </w:rPr>
        <w:footnoteReference w:id="6"/>
      </w:r>
      <w:r>
        <w:rPr>
          <w:rFonts w:ascii="Arial" w:hAnsi="Arial" w:cs="Arial"/>
          <w:sz w:val="24"/>
        </w:rPr>
        <w:t>.</w:t>
      </w:r>
      <w:r w:rsidRPr="00A977F8">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Su sintaxis se asemeja a la de los lenguajes C, Java y Perl. La incrustación de código dentro del contenido HTML se realiza al utilizar las etiquetas &lt;?php (código) ?&gt;, es aquí donde se definen las clases en el caso de la orientación a objetos que implementa PHP desde las últimas versiones.</w:t>
      </w:r>
    </w:p>
    <w:p w:rsidR="0024335E" w:rsidRPr="00A977F8" w:rsidRDefault="0024335E" w:rsidP="00F86210">
      <w:pPr>
        <w:spacing w:line="360" w:lineRule="auto"/>
        <w:rPr>
          <w:rFonts w:ascii="Arial" w:hAnsi="Arial" w:cs="Arial"/>
          <w:b/>
        </w:rPr>
      </w:pPr>
      <w:r w:rsidRPr="00A977F8">
        <w:rPr>
          <w:rFonts w:ascii="Arial" w:hAnsi="Arial" w:cs="Arial"/>
          <w:b/>
        </w:rPr>
        <w:t>.NET</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Microsoft.net es una plataforma de desarrollo y ejecución de aplicaciones que se incluye en Windows Server 2008, Windows Vista y Windows 7,  o se puede instalar en Windows Xp, Windows Server 2003, y sus principales características son:</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lastRenderedPageBreak/>
        <w:t>Las aplicaciones de .NET se ejecutan en un entorno aislado del sistema operativo denominado runtime, característica que las hace ser portables.</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Es orientado a objetos y multi lenguaje.</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 xml:space="preserve">Esta orientado al desarrollo de aplicaciones empresariales complejas. </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Proporciona un modelo de desarrollo para distintos dispositivos de hadware (pc, tablets, etc.) y software (Windows, Web, consola, móviles, etc.).</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Se puede integrar con aplicaciones desarrolladas en COM y viceversa</w:t>
      </w:r>
    </w:p>
    <w:p w:rsidR="0024335E" w:rsidRPr="00A977F8" w:rsidRDefault="0024335E" w:rsidP="00F86210">
      <w:pPr>
        <w:pStyle w:val="Prrafodelista"/>
        <w:numPr>
          <w:ilvl w:val="0"/>
          <w:numId w:val="18"/>
        </w:numPr>
        <w:tabs>
          <w:tab w:val="right" w:pos="8080"/>
        </w:tabs>
        <w:spacing w:line="360" w:lineRule="auto"/>
        <w:jc w:val="both"/>
        <w:rPr>
          <w:rFonts w:ascii="Arial" w:hAnsi="Arial" w:cs="Arial"/>
          <w:sz w:val="24"/>
        </w:rPr>
      </w:pPr>
      <w:r w:rsidRPr="00A977F8">
        <w:rPr>
          <w:rFonts w:ascii="Arial" w:hAnsi="Arial" w:cs="Arial"/>
          <w:sz w:val="24"/>
        </w:rPr>
        <w:t>Integra compatibilidad con otros sistemas operativos al implementar estándares como xml, soap, wsdl, etc.</w:t>
      </w:r>
    </w:p>
    <w:p w:rsidR="0024335E" w:rsidRPr="00885391" w:rsidRDefault="0024335E" w:rsidP="00F86210">
      <w:pPr>
        <w:tabs>
          <w:tab w:val="right" w:pos="8080"/>
        </w:tabs>
        <w:spacing w:line="360" w:lineRule="auto"/>
        <w:jc w:val="both"/>
        <w:rPr>
          <w:rFonts w:ascii="Arial" w:hAnsi="Arial" w:cs="Arial"/>
          <w:sz w:val="24"/>
          <w:u w:val="single"/>
        </w:rPr>
      </w:pPr>
      <w:r w:rsidRPr="00885391">
        <w:rPr>
          <w:rFonts w:ascii="Arial" w:hAnsi="Arial" w:cs="Arial"/>
          <w:sz w:val="24"/>
          <w:u w:val="single"/>
        </w:rPr>
        <w:t>La plataforma de .NET está formada principalmente por:</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Framework, que es el componente sobre el cual se desarrollan y ejecutan las aplicaciones.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runtime, que se denomina CLR (common language runtime) cuya función es administrar memoria, aislar el funcionamiento de las aplicaciones, brindar seguridad en la ejecución de estas y generar código nativo o compilado.</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El BLC (biblioteca de clase base) que proporciona todas las clases necesarias para implementar las funcionalidades mas comunes.</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Lenguajes de programación y compiladores, ya que .NET es multilenguaje, los lenguajes deben seguir un estándar llamado CLS (common language specification) y así son compatible entre si, ejemplos: visual basic.net, c-sharp, net.cobol, delphi, c++, python, etc.</w:t>
      </w:r>
    </w:p>
    <w:p w:rsidR="0024335E" w:rsidRPr="00A977F8" w:rsidRDefault="0024335E" w:rsidP="00F86210">
      <w:pPr>
        <w:pStyle w:val="Prrafodelista"/>
        <w:numPr>
          <w:ilvl w:val="0"/>
          <w:numId w:val="17"/>
        </w:numPr>
        <w:tabs>
          <w:tab w:val="right" w:pos="8080"/>
        </w:tabs>
        <w:spacing w:line="360" w:lineRule="auto"/>
        <w:jc w:val="both"/>
        <w:rPr>
          <w:rFonts w:ascii="Arial" w:hAnsi="Arial" w:cs="Arial"/>
          <w:sz w:val="24"/>
        </w:rPr>
      </w:pPr>
      <w:r w:rsidRPr="00A977F8">
        <w:rPr>
          <w:rFonts w:ascii="Arial" w:hAnsi="Arial" w:cs="Arial"/>
          <w:sz w:val="24"/>
        </w:rPr>
        <w:t>Herramientas y documentación, .NET proporciona utilidades para documentación  y otras tareas de forma mas practica.</w:t>
      </w:r>
    </w:p>
    <w:p w:rsidR="00722F79" w:rsidRDefault="00722F79" w:rsidP="00F86210">
      <w:pPr>
        <w:tabs>
          <w:tab w:val="right" w:pos="8080"/>
        </w:tabs>
        <w:spacing w:line="360" w:lineRule="auto"/>
        <w:ind w:firstLine="709"/>
        <w:jc w:val="both"/>
        <w:rPr>
          <w:rFonts w:ascii="Arial" w:hAnsi="Arial" w:cs="Arial"/>
          <w:sz w:val="24"/>
        </w:rPr>
      </w:pPr>
    </w:p>
    <w:p w:rsidR="00722F79" w:rsidRDefault="00722F79" w:rsidP="00F86210">
      <w:pPr>
        <w:tabs>
          <w:tab w:val="right" w:pos="8080"/>
        </w:tabs>
        <w:spacing w:line="360" w:lineRule="auto"/>
        <w:ind w:firstLine="709"/>
        <w:jc w:val="both"/>
        <w:rPr>
          <w:rFonts w:ascii="Arial" w:hAnsi="Arial" w:cs="Arial"/>
          <w:sz w:val="24"/>
        </w:rPr>
      </w:pPr>
    </w:p>
    <w:p w:rsidR="0024335E" w:rsidRPr="00722F79" w:rsidRDefault="0024335E" w:rsidP="00722F79">
      <w:pPr>
        <w:tabs>
          <w:tab w:val="right" w:pos="8080"/>
        </w:tabs>
        <w:spacing w:line="360" w:lineRule="auto"/>
        <w:ind w:firstLine="709"/>
        <w:jc w:val="both"/>
        <w:rPr>
          <w:rFonts w:ascii="Arial" w:hAnsi="Arial" w:cs="Arial"/>
          <w:sz w:val="24"/>
        </w:rPr>
      </w:pPr>
      <w:r w:rsidRPr="00A67473">
        <w:rPr>
          <w:rFonts w:ascii="Arial" w:hAnsi="Arial" w:cs="Arial"/>
          <w:sz w:val="24"/>
        </w:rPr>
        <w:lastRenderedPageBreak/>
        <w:t>Actualmente .NET soporta desarrollo de aplicaciones Web montadas en servidores IIS utilizando la arquitectura ASP.NET, en la cual se puede desarrollar en los lenguajes C# o VB.</w:t>
      </w:r>
      <w:r>
        <w:rPr>
          <w:rFonts w:ascii="Arial" w:hAnsi="Arial" w:cs="Arial"/>
          <w:sz w:val="24"/>
        </w:rPr>
        <w:t xml:space="preserve"> Las aplicaciones .NET no están basadas en software libre, por lo que se deben costear las licencias de los servidores y otros componentes</w:t>
      </w:r>
      <w:r>
        <w:rPr>
          <w:rStyle w:val="Refdenotaalpie"/>
          <w:rFonts w:ascii="Arial" w:hAnsi="Arial" w:cs="Arial"/>
          <w:sz w:val="24"/>
        </w:rPr>
        <w:footnoteReference w:id="7"/>
      </w:r>
      <w:r>
        <w:rPr>
          <w:rFonts w:ascii="Arial" w:hAnsi="Arial" w:cs="Arial"/>
          <w:sz w:val="24"/>
        </w:rPr>
        <w:t>.</w:t>
      </w:r>
      <w:bookmarkStart w:id="26" w:name="_Toc301715576"/>
      <w:bookmarkStart w:id="27" w:name="_Toc301715656"/>
    </w:p>
    <w:p w:rsidR="0024335E" w:rsidRPr="00A977F8" w:rsidRDefault="0024335E" w:rsidP="00F86210">
      <w:pPr>
        <w:tabs>
          <w:tab w:val="right" w:pos="8080"/>
        </w:tabs>
        <w:spacing w:line="360" w:lineRule="auto"/>
        <w:jc w:val="both"/>
        <w:rPr>
          <w:rFonts w:ascii="Arial" w:hAnsi="Arial" w:cs="Arial"/>
          <w:b/>
          <w:sz w:val="24"/>
        </w:rPr>
      </w:pPr>
      <w:r w:rsidRPr="00A977F8">
        <w:rPr>
          <w:rFonts w:ascii="Arial" w:hAnsi="Arial" w:cs="Arial"/>
          <w:b/>
          <w:sz w:val="24"/>
        </w:rPr>
        <w:t>JAVA</w:t>
      </w:r>
      <w:bookmarkEnd w:id="26"/>
      <w:bookmarkEnd w:id="27"/>
    </w:p>
    <w:p w:rsidR="0024335E" w:rsidRPr="00A977F8" w:rsidRDefault="0024335E" w:rsidP="00722F79">
      <w:pPr>
        <w:tabs>
          <w:tab w:val="right" w:pos="8080"/>
        </w:tabs>
        <w:spacing w:line="360" w:lineRule="auto"/>
        <w:ind w:firstLine="709"/>
        <w:jc w:val="both"/>
        <w:rPr>
          <w:rFonts w:ascii="Arial" w:hAnsi="Arial" w:cs="Arial"/>
          <w:sz w:val="24"/>
        </w:rPr>
      </w:pPr>
      <w:r w:rsidRPr="00A977F8">
        <w:rPr>
          <w:rFonts w:ascii="Arial" w:hAnsi="Arial" w:cs="Arial"/>
          <w:sz w:val="24"/>
        </w:rPr>
        <w:t>Java es un lenguaje orientado a objetos desarrollado por  Sun Microsystems  en los 90, nace principalmente del lenguaje C y C++, pero simplifica el modelo de objetos, tiene como filosofía la reutilización de código y le quita la responsabilidad al programador de manejar la memoria a través de punteros, ya que java discrimina cuando usar el paso por referencia o por valor, así como también el programador ya no debe escribir los destructores porque java libera memoria de forma autom</w:t>
      </w:r>
      <w:r w:rsidR="00722F79">
        <w:rPr>
          <w:rFonts w:ascii="Arial" w:hAnsi="Arial" w:cs="Arial"/>
          <w:sz w:val="24"/>
        </w:rPr>
        <w:t>ática con el garbage collector.</w:t>
      </w:r>
    </w:p>
    <w:p w:rsidR="0024335E" w:rsidRPr="00A977F8"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tab/>
        <w:t>Las características de Java es que sus aplicaciones están compiladas en un bytecode el cual corre en una máquina virtual específica para una plataforma, por lo cual el código fuente será el mismo independiente del sistema en el que se ejecute lo que lo hace ser portable. Java también soporta programación estructurada al implementar el método main() como en C, y soporta de la orientación a objetos también las clases, polimorfismo, etc. pero a diferencia de C++ no existe la herencia múltiple, lo cual se trata de contrarrestar con la implementación de las interfaces. También en Java los tipos de datos primitivos existen al igual que en C y también existen sus equivalentes en objeto con métodos y propiedades asociadas que heredan de Object.</w:t>
      </w:r>
    </w:p>
    <w:p w:rsidR="0024335E" w:rsidRDefault="0024335E" w:rsidP="00F86210">
      <w:pPr>
        <w:tabs>
          <w:tab w:val="right" w:pos="8080"/>
        </w:tabs>
        <w:spacing w:line="360" w:lineRule="auto"/>
        <w:ind w:firstLine="709"/>
        <w:jc w:val="both"/>
        <w:rPr>
          <w:rFonts w:ascii="Arial" w:hAnsi="Arial" w:cs="Arial"/>
          <w:sz w:val="24"/>
        </w:rPr>
      </w:pPr>
    </w:p>
    <w:p w:rsidR="00722F79" w:rsidRPr="00A977F8" w:rsidRDefault="00722F79"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A977F8">
        <w:rPr>
          <w:rFonts w:ascii="Arial" w:hAnsi="Arial" w:cs="Arial"/>
          <w:sz w:val="24"/>
        </w:rPr>
        <w:lastRenderedPageBreak/>
        <w:tab/>
        <w:t>Java al tener estas características de automatización como el no manejar directamente la memoria, el garbage collector, más la máquina virtual, hace que sea un lenguaje menos eficiente en términos de velocidad y recursos, pero más potente en el desarrollo de aplicaciones empresariales complejas</w:t>
      </w:r>
      <w:r>
        <w:rPr>
          <w:rFonts w:ascii="Arial" w:hAnsi="Arial" w:cs="Arial"/>
          <w:sz w:val="24"/>
        </w:rPr>
        <w:t xml:space="preserve">. </w:t>
      </w:r>
    </w:p>
    <w:p w:rsidR="0024335E" w:rsidRPr="00A977F8" w:rsidRDefault="0024335E" w:rsidP="00F86210">
      <w:pPr>
        <w:tabs>
          <w:tab w:val="right" w:pos="8080"/>
        </w:tabs>
        <w:spacing w:line="360" w:lineRule="auto"/>
        <w:ind w:firstLine="709"/>
        <w:jc w:val="both"/>
        <w:rPr>
          <w:rFonts w:ascii="Arial" w:hAnsi="Arial" w:cs="Arial"/>
          <w:sz w:val="24"/>
        </w:rPr>
      </w:pPr>
      <w:r>
        <w:rPr>
          <w:rFonts w:ascii="Arial" w:hAnsi="Arial" w:cs="Arial"/>
          <w:sz w:val="24"/>
        </w:rPr>
        <w:t>Actualmente Java es muy utilizado en aplicaciones Web, siendo estas desarrolladas bajo distintos Frameworks existentes como por ejemplo Servlets, JSP, Struts, o Spring. Java no está basado en código libre y se deben costear las licencias implicadas</w:t>
      </w:r>
      <w:r>
        <w:rPr>
          <w:rStyle w:val="Refdenotaalpie"/>
          <w:rFonts w:ascii="Arial" w:hAnsi="Arial" w:cs="Arial"/>
          <w:sz w:val="24"/>
        </w:rPr>
        <w:footnoteReference w:id="8"/>
      </w:r>
      <w:r>
        <w:rPr>
          <w:rFonts w:ascii="Arial" w:hAnsi="Arial" w:cs="Arial"/>
          <w:sz w:val="24"/>
        </w:rPr>
        <w:t>.</w:t>
      </w:r>
    </w:p>
    <w:p w:rsidR="0024335E" w:rsidRDefault="0024335E" w:rsidP="00F86210">
      <w:pPr>
        <w:spacing w:line="360" w:lineRule="auto"/>
        <w:rPr>
          <w:rFonts w:ascii="Arial" w:hAnsi="Arial" w:cs="Arial"/>
        </w:rPr>
      </w:pPr>
    </w:p>
    <w:p w:rsidR="0024335E" w:rsidRDefault="0024335E"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Default="003A2917" w:rsidP="00F86210">
      <w:pPr>
        <w:spacing w:line="360" w:lineRule="auto"/>
        <w:rPr>
          <w:rFonts w:ascii="Arial" w:hAnsi="Arial" w:cs="Arial"/>
        </w:rPr>
      </w:pPr>
    </w:p>
    <w:p w:rsidR="003A2917" w:rsidRPr="002B3D84" w:rsidRDefault="003A2917" w:rsidP="00F86210">
      <w:pPr>
        <w:spacing w:line="360" w:lineRule="auto"/>
        <w:rPr>
          <w:rFonts w:ascii="Arial" w:hAnsi="Arial" w:cs="Arial"/>
        </w:rPr>
      </w:pPr>
    </w:p>
    <w:p w:rsidR="003A2917" w:rsidRDefault="003A2917" w:rsidP="00F94605">
      <w:pPr>
        <w:tabs>
          <w:tab w:val="right" w:pos="8080"/>
        </w:tabs>
        <w:spacing w:line="360" w:lineRule="auto"/>
        <w:ind w:firstLine="709"/>
        <w:jc w:val="both"/>
        <w:rPr>
          <w:rFonts w:ascii="Arial" w:hAnsi="Arial" w:cs="Arial"/>
          <w:color w:val="auto"/>
          <w:kern w:val="32"/>
          <w:szCs w:val="32"/>
        </w:rPr>
      </w:pPr>
    </w:p>
    <w:p w:rsidR="0095740C" w:rsidRDefault="0095740C" w:rsidP="00F94605">
      <w:pPr>
        <w:tabs>
          <w:tab w:val="right" w:pos="8080"/>
        </w:tabs>
        <w:spacing w:line="360" w:lineRule="auto"/>
        <w:ind w:firstLine="709"/>
        <w:jc w:val="both"/>
        <w:rPr>
          <w:rFonts w:ascii="Arial" w:hAnsi="Arial" w:cs="Arial"/>
          <w:color w:val="auto"/>
          <w:kern w:val="32"/>
          <w:szCs w:val="32"/>
        </w:rPr>
      </w:pPr>
    </w:p>
    <w:p w:rsidR="00F94605" w:rsidRDefault="00F94605" w:rsidP="00F94605">
      <w:pPr>
        <w:tabs>
          <w:tab w:val="right" w:pos="8080"/>
        </w:tabs>
        <w:spacing w:line="360" w:lineRule="auto"/>
        <w:ind w:firstLine="709"/>
        <w:jc w:val="both"/>
        <w:rPr>
          <w:rFonts w:ascii="Arial" w:hAnsi="Arial" w:cs="Arial"/>
          <w:color w:val="auto"/>
          <w:kern w:val="32"/>
          <w:szCs w:val="32"/>
        </w:rPr>
      </w:pPr>
    </w:p>
    <w:p w:rsidR="0024335E" w:rsidRPr="00F94605" w:rsidRDefault="0024335E" w:rsidP="00F86210">
      <w:pPr>
        <w:pStyle w:val="Ttulo1"/>
        <w:spacing w:before="240" w:after="60" w:line="360" w:lineRule="auto"/>
        <w:jc w:val="center"/>
        <w:rPr>
          <w:rFonts w:ascii="Arial" w:hAnsi="Arial" w:cs="Arial"/>
          <w:color w:val="auto"/>
          <w:kern w:val="32"/>
          <w:sz w:val="28"/>
          <w:szCs w:val="28"/>
        </w:rPr>
      </w:pPr>
      <w:bookmarkStart w:id="28" w:name="_Toc369914367"/>
      <w:r w:rsidRPr="00F94605">
        <w:rPr>
          <w:rFonts w:ascii="Arial" w:hAnsi="Arial" w:cs="Arial"/>
          <w:color w:val="auto"/>
          <w:kern w:val="32"/>
          <w:sz w:val="28"/>
          <w:szCs w:val="28"/>
        </w:rPr>
        <w:lastRenderedPageBreak/>
        <w:t>CAPÍTULO IV METODOLOGÍA DEL DESARROLLO</w:t>
      </w:r>
      <w:bookmarkEnd w:id="28"/>
    </w:p>
    <w:p w:rsidR="00F94605" w:rsidRDefault="00F94605" w:rsidP="00F86210">
      <w:pPr>
        <w:tabs>
          <w:tab w:val="right" w:pos="8080"/>
        </w:tabs>
        <w:spacing w:line="360" w:lineRule="auto"/>
        <w:ind w:firstLine="709"/>
        <w:jc w:val="both"/>
        <w:rPr>
          <w:rFonts w:ascii="Arial" w:hAnsi="Arial" w:cs="Arial"/>
          <w:sz w:val="24"/>
        </w:rPr>
      </w:pPr>
    </w:p>
    <w:p w:rsidR="0024335E"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Considerando que el alcance del desarrollo del software para la soluci</w:t>
      </w:r>
      <w:r w:rsidR="009840D7">
        <w:rPr>
          <w:rFonts w:ascii="Arial" w:hAnsi="Arial" w:cs="Arial"/>
          <w:sz w:val="24"/>
        </w:rPr>
        <w:t>ón es limitado, es que se optará</w:t>
      </w:r>
      <w:r w:rsidRPr="002C30D4">
        <w:rPr>
          <w:rFonts w:ascii="Arial" w:hAnsi="Arial" w:cs="Arial"/>
          <w:sz w:val="24"/>
        </w:rPr>
        <w:t xml:space="preserve"> por la metodología de desarrollo en cascada</w:t>
      </w:r>
      <w:r>
        <w:rPr>
          <w:rFonts w:ascii="Arial" w:hAnsi="Arial" w:cs="Arial"/>
          <w:sz w:val="24"/>
        </w:rPr>
        <w:t>. Esta metodología de desarrollo es útil cuando los requerimientos son fijos, ya que el avance del desarrollo será de manera lineal.</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El paradigma del modelo en cascada determina un enfoque sistemático y ordenado, secuencial, donde se inicia con la especificación de los requerimientos, luego la planificación y análisis, modelado, construcción y finalmente el despliegue del sistema con su periodo de pruebas y soporte.</w:t>
      </w:r>
    </w:p>
    <w:p w:rsidR="0024335E" w:rsidRDefault="0024335E" w:rsidP="00F86210">
      <w:pPr>
        <w:tabs>
          <w:tab w:val="right" w:pos="8080"/>
        </w:tabs>
        <w:spacing w:line="360" w:lineRule="auto"/>
        <w:ind w:firstLine="709"/>
        <w:jc w:val="both"/>
        <w:rPr>
          <w:rFonts w:ascii="Arial" w:hAnsi="Arial" w:cs="Arial"/>
          <w:sz w:val="24"/>
        </w:rPr>
      </w:pPr>
      <w:r>
        <w:rPr>
          <w:rFonts w:ascii="Arial" w:hAnsi="Arial" w:cs="Arial"/>
          <w:sz w:val="24"/>
        </w:rPr>
        <w:t>Un inconveniente importante en este paradigma es que el cliente no puede visualizar o tener una idea de la funcionalidad real del sistema hasta que esté está terminado, desventaja la cual pretendemos suplir con un riguroso análisis inicial de la toma de requerimiento y confección de las maquetas del sistema.</w:t>
      </w:r>
    </w:p>
    <w:p w:rsidR="0024335E" w:rsidRDefault="0024335E" w:rsidP="00F86210">
      <w:pPr>
        <w:keepNext/>
        <w:tabs>
          <w:tab w:val="right" w:pos="8080"/>
        </w:tabs>
        <w:spacing w:line="360" w:lineRule="auto"/>
        <w:ind w:firstLine="709"/>
        <w:jc w:val="both"/>
      </w:pPr>
      <w:r>
        <w:rPr>
          <w:rFonts w:ascii="Arial" w:hAnsi="Arial" w:cs="Arial"/>
          <w:sz w:val="24"/>
        </w:rPr>
        <w:drawing>
          <wp:inline distT="0" distB="0" distL="0" distR="0" wp14:anchorId="6DBBDD84" wp14:editId="5B2DF6B4">
            <wp:extent cx="4200525" cy="2411785"/>
            <wp:effectExtent l="0" t="0" r="0" b="762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DGE-ciclo-de-vida-desarrollo-software-2.jpg"/>
                    <pic:cNvPicPr/>
                  </pic:nvPicPr>
                  <pic:blipFill>
                    <a:blip r:embed="rId14">
                      <a:extLst>
                        <a:ext uri="{28A0092B-C50C-407E-A947-70E740481C1C}">
                          <a14:useLocalDpi xmlns:a14="http://schemas.microsoft.com/office/drawing/2010/main" val="0"/>
                        </a:ext>
                      </a:extLst>
                    </a:blip>
                    <a:stretch>
                      <a:fillRect/>
                    </a:stretch>
                  </pic:blipFill>
                  <pic:spPr>
                    <a:xfrm>
                      <a:off x="0" y="0"/>
                      <a:ext cx="4219490" cy="2422674"/>
                    </a:xfrm>
                    <a:prstGeom prst="rect">
                      <a:avLst/>
                    </a:prstGeom>
                  </pic:spPr>
                </pic:pic>
              </a:graphicData>
            </a:graphic>
          </wp:inline>
        </w:drawing>
      </w:r>
    </w:p>
    <w:p w:rsidR="0024335E" w:rsidRDefault="0024335E" w:rsidP="00F86210">
      <w:pPr>
        <w:pStyle w:val="Epgrafe"/>
        <w:spacing w:line="360" w:lineRule="auto"/>
        <w:jc w:val="center"/>
        <w:rPr>
          <w:rFonts w:ascii="Arial" w:hAnsi="Arial" w:cs="Arial"/>
          <w:sz w:val="22"/>
          <w:szCs w:val="22"/>
        </w:rPr>
      </w:pPr>
      <w:bookmarkStart w:id="29" w:name="_Toc369914349"/>
      <w:r w:rsidRPr="007A4E5B">
        <w:rPr>
          <w:rFonts w:ascii="Arial" w:hAnsi="Arial" w:cs="Arial"/>
          <w:sz w:val="22"/>
          <w:szCs w:val="22"/>
        </w:rPr>
        <w:t xml:space="preserve">Ilustración </w:t>
      </w:r>
      <w:r w:rsidRPr="007A4E5B">
        <w:rPr>
          <w:rFonts w:ascii="Arial" w:hAnsi="Arial" w:cs="Arial"/>
          <w:sz w:val="22"/>
          <w:szCs w:val="22"/>
        </w:rPr>
        <w:fldChar w:fldCharType="begin"/>
      </w:r>
      <w:r w:rsidRPr="007A4E5B">
        <w:rPr>
          <w:rFonts w:ascii="Arial" w:hAnsi="Arial" w:cs="Arial"/>
          <w:sz w:val="22"/>
          <w:szCs w:val="22"/>
        </w:rPr>
        <w:instrText xml:space="preserve"> SEQ Ilustración \* ARABIC </w:instrText>
      </w:r>
      <w:r w:rsidRPr="007A4E5B">
        <w:rPr>
          <w:rFonts w:ascii="Arial" w:hAnsi="Arial" w:cs="Arial"/>
          <w:sz w:val="22"/>
          <w:szCs w:val="22"/>
        </w:rPr>
        <w:fldChar w:fldCharType="separate"/>
      </w:r>
      <w:r w:rsidRPr="007A4E5B">
        <w:rPr>
          <w:rFonts w:ascii="Arial" w:hAnsi="Arial" w:cs="Arial"/>
          <w:sz w:val="22"/>
          <w:szCs w:val="22"/>
        </w:rPr>
        <w:t>5</w:t>
      </w:r>
      <w:r w:rsidRPr="007A4E5B">
        <w:rPr>
          <w:rFonts w:ascii="Arial" w:hAnsi="Arial" w:cs="Arial"/>
          <w:sz w:val="22"/>
          <w:szCs w:val="22"/>
        </w:rPr>
        <w:fldChar w:fldCharType="end"/>
      </w:r>
      <w:r w:rsidRPr="007A4E5B">
        <w:rPr>
          <w:rFonts w:ascii="Arial" w:hAnsi="Arial" w:cs="Arial"/>
          <w:sz w:val="22"/>
          <w:szCs w:val="22"/>
        </w:rPr>
        <w:t xml:space="preserve"> - Diseño en cascada</w:t>
      </w:r>
      <w:bookmarkEnd w:id="29"/>
    </w:p>
    <w:p w:rsidR="0095740C" w:rsidRPr="0095740C" w:rsidRDefault="0095740C" w:rsidP="0095740C"/>
    <w:p w:rsidR="0024335E" w:rsidRDefault="0024335E" w:rsidP="00F86210">
      <w:pPr>
        <w:pStyle w:val="Ttulo2"/>
        <w:keepNext/>
        <w:keepLines/>
        <w:numPr>
          <w:ilvl w:val="0"/>
          <w:numId w:val="4"/>
        </w:numPr>
        <w:spacing w:before="200" w:after="0" w:line="360" w:lineRule="auto"/>
        <w:rPr>
          <w:rFonts w:ascii="Arial" w:eastAsia="Times New Roman" w:hAnsi="Arial" w:cs="Arial"/>
          <w:bCs/>
          <w:color w:val="auto"/>
          <w:sz w:val="24"/>
          <w:szCs w:val="24"/>
        </w:rPr>
      </w:pPr>
      <w:bookmarkStart w:id="30" w:name="_Toc369914368"/>
      <w:r w:rsidRPr="002B3D84">
        <w:rPr>
          <w:rFonts w:ascii="Arial" w:eastAsia="Times New Roman" w:hAnsi="Arial" w:cs="Arial"/>
          <w:color w:val="auto"/>
          <w:sz w:val="24"/>
          <w:szCs w:val="24"/>
        </w:rPr>
        <w:lastRenderedPageBreak/>
        <w:t>Estudio de Factibilidad</w:t>
      </w:r>
      <w:bookmarkEnd w:id="30"/>
    </w:p>
    <w:p w:rsidR="0024335E" w:rsidRDefault="0024335E" w:rsidP="00F86210">
      <w:pPr>
        <w:pStyle w:val="Ttulo3"/>
        <w:spacing w:line="360" w:lineRule="auto"/>
        <w:rPr>
          <w:rFonts w:ascii="Arial" w:hAnsi="Arial" w:cs="Arial"/>
          <w:color w:val="auto"/>
          <w:sz w:val="24"/>
          <w:szCs w:val="24"/>
        </w:rPr>
      </w:pPr>
      <w:bookmarkStart w:id="31" w:name="_Toc369914369"/>
      <w:r>
        <w:rPr>
          <w:rFonts w:ascii="Arial" w:hAnsi="Arial" w:cs="Arial"/>
          <w:color w:val="auto"/>
          <w:sz w:val="24"/>
          <w:szCs w:val="24"/>
        </w:rPr>
        <w:t>4.1.1</w:t>
      </w:r>
      <w:r>
        <w:rPr>
          <w:rFonts w:ascii="Arial" w:hAnsi="Arial" w:cs="Arial"/>
          <w:color w:val="auto"/>
          <w:sz w:val="24"/>
          <w:szCs w:val="24"/>
        </w:rPr>
        <w:tab/>
      </w:r>
      <w:r w:rsidRPr="002B3D84">
        <w:rPr>
          <w:rFonts w:ascii="Arial" w:hAnsi="Arial" w:cs="Arial"/>
          <w:color w:val="auto"/>
          <w:sz w:val="24"/>
          <w:szCs w:val="24"/>
        </w:rPr>
        <w:t>Alternativas de Solución</w:t>
      </w:r>
      <w:bookmarkEnd w:id="31"/>
    </w:p>
    <w:p w:rsidR="00ED7AAC" w:rsidRDefault="00ED7AAC" w:rsidP="00F86210">
      <w:pPr>
        <w:tabs>
          <w:tab w:val="right" w:pos="8080"/>
        </w:tabs>
        <w:spacing w:line="360" w:lineRule="auto"/>
        <w:ind w:firstLine="709"/>
        <w:jc w:val="both"/>
        <w:rPr>
          <w:rFonts w:ascii="Arial" w:hAnsi="Arial" w:cs="Arial"/>
          <w:b/>
          <w:sz w:val="24"/>
        </w:rPr>
      </w:pPr>
    </w:p>
    <w:p w:rsidR="0024335E" w:rsidRPr="002C30D4" w:rsidRDefault="0024335E" w:rsidP="00F86210">
      <w:pPr>
        <w:tabs>
          <w:tab w:val="right" w:pos="8080"/>
        </w:tabs>
        <w:spacing w:line="360" w:lineRule="auto"/>
        <w:ind w:firstLine="709"/>
        <w:jc w:val="both"/>
        <w:rPr>
          <w:rFonts w:ascii="Arial" w:hAnsi="Arial" w:cs="Arial"/>
          <w:sz w:val="24"/>
        </w:rPr>
      </w:pPr>
      <w:r w:rsidRPr="002C30D4">
        <w:rPr>
          <w:rFonts w:ascii="Arial" w:hAnsi="Arial" w:cs="Arial"/>
          <w:sz w:val="24"/>
        </w:rPr>
        <w:t xml:space="preserve">Considerando los requisitos a cubrir por el sistema, en base </w:t>
      </w:r>
      <w:r>
        <w:rPr>
          <w:rFonts w:ascii="Arial" w:hAnsi="Arial" w:cs="Arial"/>
          <w:sz w:val="24"/>
        </w:rPr>
        <w:t>a lo solicitado por la empresa L</w:t>
      </w:r>
      <w:r w:rsidRPr="002C30D4">
        <w:rPr>
          <w:rFonts w:ascii="Arial" w:hAnsi="Arial" w:cs="Arial"/>
          <w:sz w:val="24"/>
        </w:rPr>
        <w:t xml:space="preserve">azos, es que las alternativas de solución a analizar las </w:t>
      </w:r>
      <w:r>
        <w:rPr>
          <w:rFonts w:ascii="Arial" w:hAnsi="Arial" w:cs="Arial"/>
          <w:sz w:val="24"/>
        </w:rPr>
        <w:t>diferenciaremos en dos opciones.</w:t>
      </w:r>
      <w:r w:rsidRPr="002C30D4">
        <w:rPr>
          <w:rFonts w:ascii="Arial" w:hAnsi="Arial" w:cs="Arial"/>
          <w:sz w:val="24"/>
        </w:rPr>
        <w:t xml:space="preserve"> </w:t>
      </w:r>
      <w:r>
        <w:rPr>
          <w:rFonts w:ascii="Arial" w:hAnsi="Arial" w:cs="Arial"/>
          <w:sz w:val="24"/>
        </w:rPr>
        <w:t>L</w:t>
      </w:r>
      <w:r w:rsidRPr="002C30D4">
        <w:rPr>
          <w:rFonts w:ascii="Arial" w:hAnsi="Arial" w:cs="Arial"/>
          <w:sz w:val="24"/>
        </w:rPr>
        <w:t>a primera, optar por una alternativa de software que se pueda adquirir en el mercado</w:t>
      </w:r>
      <w:r>
        <w:rPr>
          <w:rFonts w:ascii="Arial" w:hAnsi="Arial" w:cs="Arial"/>
          <w:sz w:val="24"/>
        </w:rPr>
        <w:t>.</w:t>
      </w:r>
      <w:r w:rsidRPr="002C30D4">
        <w:rPr>
          <w:rFonts w:ascii="Arial" w:hAnsi="Arial" w:cs="Arial"/>
          <w:sz w:val="24"/>
        </w:rPr>
        <w:t xml:space="preserve"> </w:t>
      </w:r>
      <w:r>
        <w:rPr>
          <w:rFonts w:ascii="Arial" w:hAnsi="Arial" w:cs="Arial"/>
          <w:sz w:val="24"/>
        </w:rPr>
        <w:t>L</w:t>
      </w:r>
      <w:r w:rsidRPr="002C30D4">
        <w:rPr>
          <w:rFonts w:ascii="Arial" w:hAnsi="Arial" w:cs="Arial"/>
          <w:sz w:val="24"/>
        </w:rPr>
        <w:t>a segunda, optar por desarrollar el software a medida.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existente</w:t>
      </w:r>
    </w:p>
    <w:p w:rsidR="0024335E" w:rsidRPr="005E2B99" w:rsidRDefault="0024335E" w:rsidP="00F86210">
      <w:pPr>
        <w:tabs>
          <w:tab w:val="right" w:pos="8080"/>
        </w:tabs>
        <w:spacing w:line="360" w:lineRule="auto"/>
        <w:ind w:firstLine="709"/>
        <w:jc w:val="both"/>
        <w:rPr>
          <w:rFonts w:ascii="Arial" w:hAnsi="Arial" w:cs="Arial"/>
          <w:sz w:val="24"/>
        </w:rPr>
      </w:pPr>
      <w:r>
        <w:rPr>
          <w:rFonts w:ascii="Arial" w:hAnsi="Arial" w:cs="Arial"/>
          <w:sz w:val="24"/>
        </w:rPr>
        <w:t>Para esta alternativa de solución se deberá tener en consideración los productos ya existentes en el mercado actual descritos en el marco teórico, tener en cuenta sus características, costos, y si cumplen o no con suplir los requerimientos que abarca el sistema.</w:t>
      </w:r>
    </w:p>
    <w:p w:rsidR="0024335E" w:rsidRPr="005E2B99" w:rsidRDefault="0024335E" w:rsidP="00F86210">
      <w:pPr>
        <w:tabs>
          <w:tab w:val="right" w:pos="8080"/>
        </w:tabs>
        <w:spacing w:line="360" w:lineRule="auto"/>
        <w:jc w:val="both"/>
        <w:rPr>
          <w:rFonts w:ascii="Arial" w:hAnsi="Arial" w:cs="Arial"/>
          <w:b/>
          <w:sz w:val="24"/>
        </w:rPr>
      </w:pPr>
      <w:r w:rsidRPr="005E2B99">
        <w:rPr>
          <w:rFonts w:ascii="Arial" w:hAnsi="Arial" w:cs="Arial"/>
          <w:b/>
          <w:sz w:val="24"/>
        </w:rPr>
        <w:t>Software a medida</w:t>
      </w:r>
    </w:p>
    <w:p w:rsidR="004971BE" w:rsidRDefault="0024335E" w:rsidP="004971BE">
      <w:pPr>
        <w:tabs>
          <w:tab w:val="right" w:pos="8080"/>
        </w:tabs>
        <w:spacing w:line="360" w:lineRule="auto"/>
        <w:ind w:firstLine="709"/>
        <w:jc w:val="both"/>
        <w:rPr>
          <w:rFonts w:ascii="Arial" w:hAnsi="Arial" w:cs="Arial"/>
          <w:sz w:val="24"/>
        </w:rPr>
      </w:pPr>
      <w:r w:rsidRPr="005E2B99">
        <w:rPr>
          <w:rFonts w:ascii="Arial" w:hAnsi="Arial" w:cs="Arial"/>
          <w:sz w:val="24"/>
        </w:rPr>
        <w:t>Para esta alternativa de solución se deberá tener en consideración los lenguajes de programación descritos en el marco teórico, y la metodología de desarrollo de software descrito en l</w:t>
      </w:r>
      <w:r w:rsidR="004971BE">
        <w:rPr>
          <w:rFonts w:ascii="Arial" w:hAnsi="Arial" w:cs="Arial"/>
          <w:sz w:val="24"/>
        </w:rPr>
        <w:t xml:space="preserve">a introducción de este capítulo. </w:t>
      </w:r>
    </w:p>
    <w:p w:rsidR="00BC0829" w:rsidRPr="00F53412" w:rsidRDefault="00BC0829" w:rsidP="00BC0829">
      <w:pPr>
        <w:tabs>
          <w:tab w:val="right" w:pos="8080"/>
        </w:tabs>
        <w:spacing w:line="360" w:lineRule="auto"/>
        <w:ind w:firstLine="709"/>
        <w:jc w:val="both"/>
        <w:rPr>
          <w:rFonts w:ascii="Arial" w:hAnsi="Arial" w:cs="Arial"/>
          <w:sz w:val="24"/>
        </w:rPr>
      </w:pPr>
      <w:r w:rsidRPr="00F53412">
        <w:rPr>
          <w:rFonts w:ascii="Arial" w:hAnsi="Arial" w:cs="Arial"/>
          <w:sz w:val="24"/>
        </w:rPr>
        <w:t>A continuación se detallan las alternativas de solución que se consideran las más óptimas para el desarrollo de este proyecto:</w:t>
      </w: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t xml:space="preserve">Alternativa n° 1: .NET y MySQL. Desarrollo de un sistema web en .net  con el gestor de base de datos MySQL. De esta forma generar un sistema de interfaz sencilla y amigable. </w:t>
      </w: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tabs>
          <w:tab w:val="right" w:pos="8080"/>
        </w:tabs>
        <w:spacing w:line="360" w:lineRule="auto"/>
        <w:ind w:left="1080"/>
        <w:jc w:val="both"/>
        <w:rPr>
          <w:rFonts w:ascii="Arial" w:hAnsi="Arial" w:cs="Arial"/>
          <w:sz w:val="24"/>
        </w:rPr>
      </w:pPr>
    </w:p>
    <w:p w:rsidR="00BC0829" w:rsidRPr="00F53412" w:rsidRDefault="00BC0829" w:rsidP="00BC0829">
      <w:pPr>
        <w:pStyle w:val="Prrafodelista"/>
        <w:numPr>
          <w:ilvl w:val="1"/>
          <w:numId w:val="8"/>
        </w:numPr>
        <w:tabs>
          <w:tab w:val="right" w:pos="8080"/>
        </w:tabs>
        <w:spacing w:line="360" w:lineRule="auto"/>
        <w:jc w:val="both"/>
        <w:rPr>
          <w:rFonts w:ascii="Arial" w:hAnsi="Arial" w:cs="Arial"/>
          <w:sz w:val="24"/>
        </w:rPr>
      </w:pPr>
      <w:r w:rsidRPr="00F53412">
        <w:rPr>
          <w:rFonts w:ascii="Arial" w:hAnsi="Arial" w:cs="Arial"/>
          <w:sz w:val="24"/>
        </w:rPr>
        <w:lastRenderedPageBreak/>
        <w:t xml:space="preserve">Alternativa n° 2: PHP con MySQL. Desarrollo de un sistema web en PHP con el gestor de base de datos MySQL, generando un sistema seguro, amigable y optimo integrando diseños y estilos para una mejor organización de la informacion. </w:t>
      </w:r>
    </w:p>
    <w:p w:rsidR="00BC0829" w:rsidRDefault="00BC0829" w:rsidP="00F86210">
      <w:pPr>
        <w:pStyle w:val="Ttulo3"/>
        <w:spacing w:line="360" w:lineRule="auto"/>
        <w:rPr>
          <w:rFonts w:ascii="Arial" w:hAnsi="Arial" w:cs="Arial"/>
          <w:color w:val="auto"/>
          <w:sz w:val="24"/>
          <w:szCs w:val="24"/>
        </w:rPr>
      </w:pPr>
      <w:bookmarkStart w:id="32" w:name="_Toc369914370"/>
    </w:p>
    <w:p w:rsidR="0024335E" w:rsidRDefault="0024335E" w:rsidP="00F86210">
      <w:pPr>
        <w:pStyle w:val="Ttulo3"/>
        <w:spacing w:line="360" w:lineRule="auto"/>
        <w:rPr>
          <w:rFonts w:ascii="Arial" w:hAnsi="Arial" w:cs="Arial"/>
          <w:color w:val="auto"/>
          <w:sz w:val="24"/>
          <w:szCs w:val="24"/>
        </w:rPr>
      </w:pPr>
      <w:r w:rsidRPr="002B3D84">
        <w:rPr>
          <w:rFonts w:ascii="Arial" w:hAnsi="Arial" w:cs="Arial"/>
          <w:color w:val="auto"/>
          <w:sz w:val="24"/>
          <w:szCs w:val="24"/>
        </w:rPr>
        <w:t>4.1.2</w:t>
      </w:r>
      <w:r>
        <w:rPr>
          <w:rFonts w:ascii="Arial" w:hAnsi="Arial" w:cs="Arial"/>
          <w:color w:val="auto"/>
          <w:sz w:val="24"/>
          <w:szCs w:val="24"/>
        </w:rPr>
        <w:tab/>
      </w:r>
      <w:r w:rsidRPr="002B3D84">
        <w:rPr>
          <w:rFonts w:ascii="Arial" w:hAnsi="Arial" w:cs="Arial"/>
          <w:color w:val="auto"/>
          <w:sz w:val="24"/>
          <w:szCs w:val="24"/>
        </w:rPr>
        <w:t>Evaluación de Alternativas</w:t>
      </w:r>
      <w:bookmarkEnd w:id="32"/>
    </w:p>
    <w:p w:rsidR="0024335E" w:rsidRPr="005E2B99" w:rsidRDefault="0024335E" w:rsidP="00F86210">
      <w:pPr>
        <w:tabs>
          <w:tab w:val="right" w:pos="8080"/>
        </w:tabs>
        <w:spacing w:line="360" w:lineRule="auto"/>
        <w:ind w:firstLine="709"/>
        <w:jc w:val="both"/>
        <w:rPr>
          <w:rFonts w:ascii="Arial" w:hAnsi="Arial" w:cs="Arial"/>
          <w:sz w:val="24"/>
        </w:rPr>
      </w:pPr>
    </w:p>
    <w:p w:rsidR="00F94605" w:rsidRDefault="0024335E" w:rsidP="00BC0829">
      <w:pPr>
        <w:tabs>
          <w:tab w:val="right" w:pos="8080"/>
        </w:tabs>
        <w:spacing w:line="360" w:lineRule="auto"/>
        <w:ind w:firstLine="709"/>
        <w:jc w:val="both"/>
        <w:rPr>
          <w:rFonts w:ascii="Arial" w:hAnsi="Arial" w:cs="Arial"/>
          <w:sz w:val="24"/>
        </w:rPr>
      </w:pPr>
      <w:r w:rsidRPr="005E2B99">
        <w:rPr>
          <w:rFonts w:ascii="Arial" w:hAnsi="Arial" w:cs="Arial"/>
          <w:sz w:val="24"/>
        </w:rPr>
        <w:t>A continuación se describe la evaluación y especificación de las dos alternativas descritas anteriormente para la solución</w:t>
      </w:r>
      <w:r>
        <w:rPr>
          <w:rFonts w:ascii="Arial" w:hAnsi="Arial" w:cs="Arial"/>
          <w:sz w:val="24"/>
        </w:rPr>
        <w:t>, considerando los aspectos técnicos, económicos y operacionales de cada una, para final</w:t>
      </w:r>
      <w:r w:rsidR="00BC0829">
        <w:rPr>
          <w:rFonts w:ascii="Arial" w:hAnsi="Arial" w:cs="Arial"/>
          <w:sz w:val="24"/>
        </w:rPr>
        <w:t>mente realizar una comparación.</w:t>
      </w:r>
    </w:p>
    <w:p w:rsidR="00BC0829" w:rsidRPr="00BC0829" w:rsidRDefault="00BC0829" w:rsidP="00BC0829">
      <w:pPr>
        <w:tabs>
          <w:tab w:val="right" w:pos="8080"/>
        </w:tabs>
        <w:spacing w:line="360" w:lineRule="auto"/>
        <w:ind w:firstLine="709"/>
        <w:jc w:val="both"/>
        <w:rPr>
          <w:rFonts w:ascii="Arial" w:hAnsi="Arial" w:cs="Arial"/>
          <w:sz w:val="24"/>
        </w:rPr>
      </w:pPr>
    </w:p>
    <w:p w:rsidR="004A2582" w:rsidRDefault="0024335E" w:rsidP="004A2582">
      <w:pPr>
        <w:pStyle w:val="Ttulo4"/>
        <w:spacing w:line="360" w:lineRule="auto"/>
        <w:rPr>
          <w:rFonts w:ascii="Arial" w:hAnsi="Arial" w:cs="Arial"/>
          <w:color w:val="auto"/>
          <w:szCs w:val="24"/>
        </w:rPr>
      </w:pPr>
      <w:r w:rsidRPr="002B3D84">
        <w:rPr>
          <w:rFonts w:ascii="Arial" w:hAnsi="Arial" w:cs="Arial"/>
          <w:color w:val="auto"/>
          <w:szCs w:val="24"/>
        </w:rPr>
        <w:t>4.1.2.</w:t>
      </w:r>
      <w:r>
        <w:rPr>
          <w:rFonts w:ascii="Arial" w:hAnsi="Arial" w:cs="Arial"/>
          <w:color w:val="auto"/>
          <w:szCs w:val="24"/>
        </w:rPr>
        <w:t>1</w:t>
      </w:r>
      <w:r w:rsidRPr="002B3D84">
        <w:rPr>
          <w:rFonts w:ascii="Arial" w:hAnsi="Arial" w:cs="Arial"/>
          <w:color w:val="auto"/>
          <w:szCs w:val="24"/>
        </w:rPr>
        <w:t xml:space="preserve"> Factibilidad </w:t>
      </w:r>
      <w:r>
        <w:rPr>
          <w:rFonts w:ascii="Arial" w:hAnsi="Arial" w:cs="Arial"/>
          <w:color w:val="auto"/>
          <w:szCs w:val="24"/>
        </w:rPr>
        <w:t xml:space="preserve">Técnica </w:t>
      </w:r>
    </w:p>
    <w:p w:rsidR="004A2582" w:rsidRPr="004A2582" w:rsidRDefault="004A2582" w:rsidP="004A2582"/>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La factibilidad técnica tiene por objetivos evaluar si se cuenta con los recursos, conocimientos, herramientas, experiencia y el personal para llevar a cabo el diseño, implementación y operación de la soluciones propuestas.</w:t>
      </w:r>
    </w:p>
    <w:p w:rsidR="00F94605" w:rsidRDefault="00F94605" w:rsidP="00F94605">
      <w:pPr>
        <w:tabs>
          <w:tab w:val="right" w:pos="8080"/>
        </w:tabs>
        <w:spacing w:line="360" w:lineRule="auto"/>
        <w:ind w:firstLine="709"/>
        <w:jc w:val="both"/>
        <w:rPr>
          <w:rFonts w:ascii="Arial" w:hAnsi="Arial" w:cs="Arial"/>
          <w:sz w:val="24"/>
        </w:rPr>
      </w:pPr>
      <w:r>
        <w:rPr>
          <w:rFonts w:ascii="Arial" w:hAnsi="Arial" w:cs="Arial"/>
          <w:sz w:val="24"/>
        </w:rPr>
        <w:t xml:space="preserve">Evaluando la factibilidad técnica de la primera alternativa (Software existente) encontramos que tecnicamente es más complejo para nuestro equipo de trabajo analizar software de terceros, lo que incrementaria los tiempos de desarrollo si se desea modificar por ejemplo el sistema OsTicket. En cambio si se opta por un sistema de código cerrado o de pago no existirian incovenientes </w:t>
      </w:r>
      <w:r w:rsidR="009840D7">
        <w:rPr>
          <w:rFonts w:ascii="Arial" w:hAnsi="Arial" w:cs="Arial"/>
          <w:sz w:val="24"/>
        </w:rPr>
        <w:t>tecnicos ya que el desarrollo só</w:t>
      </w:r>
      <w:r>
        <w:rPr>
          <w:rFonts w:ascii="Arial" w:hAnsi="Arial" w:cs="Arial"/>
          <w:sz w:val="24"/>
        </w:rPr>
        <w:t>lo se limitaria a instalar y configurar dichas soluciones.</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lastRenderedPageBreak/>
        <w:t>Evaluando la factibilidad té</w:t>
      </w:r>
      <w:r w:rsidR="00F94605" w:rsidRPr="00CE1BB1">
        <w:rPr>
          <w:rFonts w:ascii="Arial" w:hAnsi="Arial" w:cs="Arial"/>
          <w:sz w:val="24"/>
        </w:rPr>
        <w:t xml:space="preserve">cnica de la segunda alternativa (Software a medida) encontramos que tecnicamente es posible llevar a cabo el desarrollo del sistema, ya que nuestro equipo de trabajo tiene experiencia desarrollando sistemas en código libre y código licenciado. </w:t>
      </w:r>
    </w:p>
    <w:p w:rsidR="00F94605" w:rsidRDefault="009840D7" w:rsidP="00F94605">
      <w:pPr>
        <w:tabs>
          <w:tab w:val="right" w:pos="8080"/>
        </w:tabs>
        <w:spacing w:line="360" w:lineRule="auto"/>
        <w:ind w:firstLine="709"/>
        <w:jc w:val="both"/>
        <w:rPr>
          <w:rFonts w:ascii="Arial" w:hAnsi="Arial" w:cs="Arial"/>
          <w:sz w:val="24"/>
        </w:rPr>
      </w:pPr>
      <w:r>
        <w:rPr>
          <w:rFonts w:ascii="Arial" w:hAnsi="Arial" w:cs="Arial"/>
          <w:sz w:val="24"/>
        </w:rPr>
        <w:t>Tambié</w:t>
      </w:r>
      <w:r w:rsidR="00F94605" w:rsidRPr="00CE1BB1">
        <w:rPr>
          <w:rFonts w:ascii="Arial" w:hAnsi="Arial" w:cs="Arial"/>
          <w:sz w:val="24"/>
        </w:rPr>
        <w:t>n es importante destacar que cliente final, es decir</w:t>
      </w:r>
      <w:r>
        <w:rPr>
          <w:rFonts w:ascii="Arial" w:hAnsi="Arial" w:cs="Arial"/>
          <w:sz w:val="24"/>
        </w:rPr>
        <w:t>,</w:t>
      </w:r>
      <w:r w:rsidR="00F94605" w:rsidRPr="00CE1BB1">
        <w:rPr>
          <w:rFonts w:ascii="Arial" w:hAnsi="Arial" w:cs="Arial"/>
          <w:sz w:val="24"/>
        </w:rPr>
        <w:t xml:space="preserve"> la empresa Lazos se dedica al desarrollo de software, por lo que ellos mismos t</w:t>
      </w:r>
      <w:r>
        <w:rPr>
          <w:rFonts w:ascii="Arial" w:hAnsi="Arial" w:cs="Arial"/>
          <w:sz w:val="24"/>
        </w:rPr>
        <w:t>ambié</w:t>
      </w:r>
      <w:r w:rsidR="00F94605">
        <w:rPr>
          <w:rFonts w:ascii="Arial" w:hAnsi="Arial" w:cs="Arial"/>
          <w:sz w:val="24"/>
        </w:rPr>
        <w:t>n poseen el conocimiento té</w:t>
      </w:r>
      <w:r w:rsidR="00F94605" w:rsidRPr="00CE1BB1">
        <w:rPr>
          <w:rFonts w:ascii="Arial" w:hAnsi="Arial" w:cs="Arial"/>
          <w:sz w:val="24"/>
        </w:rPr>
        <w:t>cnico para posteriormente mantener el sistema.</w:t>
      </w:r>
    </w:p>
    <w:p w:rsidR="00F94605" w:rsidRDefault="00F94605" w:rsidP="00F94605">
      <w:pPr>
        <w:tabs>
          <w:tab w:val="right" w:pos="8080"/>
        </w:tabs>
        <w:spacing w:line="360" w:lineRule="auto"/>
        <w:ind w:firstLine="709"/>
        <w:jc w:val="both"/>
        <w:rPr>
          <w:rFonts w:ascii="Arial" w:hAnsi="Arial" w:cs="Arial"/>
          <w:sz w:val="24"/>
        </w:rPr>
      </w:pPr>
      <w:r w:rsidRPr="00CE1BB1">
        <w:rPr>
          <w:rFonts w:ascii="Arial" w:hAnsi="Arial" w:cs="Arial"/>
          <w:sz w:val="24"/>
        </w:rPr>
        <w:t>Respecto al hardware, como se ha definido en el</w:t>
      </w:r>
      <w:r w:rsidR="009840D7">
        <w:rPr>
          <w:rFonts w:ascii="Arial" w:hAnsi="Arial" w:cs="Arial"/>
          <w:sz w:val="24"/>
        </w:rPr>
        <w:t xml:space="preserve"> alcance del proyecto, ya estará</w:t>
      </w:r>
      <w:r w:rsidRPr="00CE1BB1">
        <w:rPr>
          <w:rFonts w:ascii="Arial" w:hAnsi="Arial" w:cs="Arial"/>
          <w:sz w:val="24"/>
        </w:rPr>
        <w:t xml:space="preserve"> definido por</w:t>
      </w:r>
      <w:r w:rsidR="009840D7">
        <w:rPr>
          <w:rFonts w:ascii="Arial" w:hAnsi="Arial" w:cs="Arial"/>
          <w:sz w:val="24"/>
        </w:rPr>
        <w:t xml:space="preserve"> el cliente, por lo que no existirá</w:t>
      </w:r>
      <w:r w:rsidRPr="00CE1BB1">
        <w:rPr>
          <w:rFonts w:ascii="Arial" w:hAnsi="Arial" w:cs="Arial"/>
          <w:sz w:val="24"/>
        </w:rPr>
        <w:t xml:space="preserve"> impedimento de este tipo para la implementación de la </w:t>
      </w:r>
      <w:r>
        <w:rPr>
          <w:rFonts w:ascii="Arial" w:hAnsi="Arial" w:cs="Arial"/>
          <w:sz w:val="24"/>
        </w:rPr>
        <w:t xml:space="preserve">primera o </w:t>
      </w:r>
      <w:r w:rsidRPr="00CE1BB1">
        <w:rPr>
          <w:rFonts w:ascii="Arial" w:hAnsi="Arial" w:cs="Arial"/>
          <w:sz w:val="24"/>
        </w:rPr>
        <w:t>segunda solución.</w:t>
      </w:r>
    </w:p>
    <w:p w:rsidR="004A2582" w:rsidRDefault="00C430AD" w:rsidP="00F94605">
      <w:pPr>
        <w:tabs>
          <w:tab w:val="right" w:pos="8080"/>
        </w:tabs>
        <w:spacing w:line="360" w:lineRule="auto"/>
        <w:ind w:firstLine="709"/>
        <w:jc w:val="both"/>
        <w:rPr>
          <w:rFonts w:ascii="Arial" w:hAnsi="Arial" w:cs="Arial"/>
          <w:sz w:val="24"/>
        </w:rPr>
      </w:pPr>
      <w:r>
        <w:rPr>
          <w:rFonts w:ascii="Arial" w:hAnsi="Arial" w:cs="Arial"/>
          <w:sz w:val="24"/>
        </w:rPr>
        <w:t>En relación</w:t>
      </w:r>
      <w:r w:rsidR="009840D7">
        <w:rPr>
          <w:rFonts w:ascii="Arial" w:hAnsi="Arial" w:cs="Arial"/>
          <w:sz w:val="24"/>
        </w:rPr>
        <w:t xml:space="preserve"> a las tecnologí</w:t>
      </w:r>
      <w:r w:rsidR="00F94605" w:rsidRPr="00CE1BB1">
        <w:rPr>
          <w:rFonts w:ascii="Arial" w:hAnsi="Arial" w:cs="Arial"/>
          <w:sz w:val="24"/>
        </w:rPr>
        <w:t>as, actualmente los software de desarrollo o docume</w:t>
      </w:r>
      <w:r w:rsidR="009840D7">
        <w:rPr>
          <w:rFonts w:ascii="Arial" w:hAnsi="Arial" w:cs="Arial"/>
          <w:sz w:val="24"/>
        </w:rPr>
        <w:t>ntación asociada a las tecnologí</w:t>
      </w:r>
      <w:r w:rsidR="00F94605" w:rsidRPr="00CE1BB1">
        <w:rPr>
          <w:rFonts w:ascii="Arial" w:hAnsi="Arial" w:cs="Arial"/>
          <w:sz w:val="24"/>
        </w:rPr>
        <w:t>as son de disposición libre, y no existen impedimentos para manejarlos, ya que nuestro equipo de trabajo cuenta con los conocimientos en el manejo de herramientos de desarrollo.</w:t>
      </w:r>
    </w:p>
    <w:p w:rsidR="007B442D" w:rsidRDefault="007B442D" w:rsidP="007B442D">
      <w:pPr>
        <w:shd w:val="clear" w:color="auto" w:fill="FFFFFF" w:themeFill="background1"/>
        <w:tabs>
          <w:tab w:val="right" w:pos="8080"/>
        </w:tabs>
        <w:spacing w:line="360" w:lineRule="auto"/>
        <w:ind w:firstLine="709"/>
        <w:jc w:val="both"/>
        <w:rPr>
          <w:rFonts w:ascii="Arial" w:hAnsi="Arial" w:cs="Arial"/>
          <w:sz w:val="24"/>
        </w:rPr>
      </w:pPr>
      <w:r w:rsidRPr="00AB74BF">
        <w:rPr>
          <w:rFonts w:ascii="Arial" w:hAnsi="Arial" w:cs="Arial"/>
          <w:sz w:val="24"/>
        </w:rPr>
        <w:t>Para la implementación y desarrollo de las alternativas propuestas se necesita lo siguiente:</w:t>
      </w:r>
    </w:p>
    <w:p w:rsidR="007B442D" w:rsidRPr="00B51E26" w:rsidRDefault="007B442D" w:rsidP="00C76CB1">
      <w:pPr>
        <w:tabs>
          <w:tab w:val="right" w:pos="8080"/>
        </w:tabs>
        <w:spacing w:line="360" w:lineRule="auto"/>
        <w:ind w:firstLine="709"/>
        <w:rPr>
          <w:rFonts w:ascii="Arial" w:hAnsi="Arial" w:cs="Arial"/>
          <w:b/>
          <w:sz w:val="24"/>
        </w:rPr>
      </w:pPr>
      <w:r w:rsidRPr="00B51E26">
        <w:rPr>
          <w:rFonts w:ascii="Arial" w:hAnsi="Arial" w:cs="Arial"/>
          <w:b/>
          <w:sz w:val="24"/>
        </w:rPr>
        <w:t>Alternativa N° 1 .NET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261D99">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C76CB1">
            <w:pPr>
              <w:tabs>
                <w:tab w:val="right" w:pos="8080"/>
              </w:tabs>
              <w:spacing w:line="360" w:lineRule="auto"/>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261D99">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Default="007B442D" w:rsidP="007B442D">
      <w:pPr>
        <w:tabs>
          <w:tab w:val="right" w:pos="8080"/>
        </w:tabs>
        <w:spacing w:line="360" w:lineRule="auto"/>
        <w:ind w:firstLine="709"/>
        <w:jc w:val="both"/>
        <w:rPr>
          <w:rFonts w:ascii="Arial" w:hAnsi="Arial" w:cs="Arial"/>
          <w:sz w:val="24"/>
        </w:rPr>
      </w:pPr>
    </w:p>
    <w:p w:rsidR="007B442D" w:rsidRPr="00B51E26" w:rsidRDefault="007B442D" w:rsidP="007B442D">
      <w:pPr>
        <w:tabs>
          <w:tab w:val="right" w:pos="8080"/>
        </w:tabs>
        <w:spacing w:line="360" w:lineRule="auto"/>
        <w:ind w:firstLine="709"/>
        <w:jc w:val="both"/>
        <w:rPr>
          <w:rFonts w:ascii="Arial" w:hAnsi="Arial" w:cs="Arial"/>
          <w:b/>
          <w:sz w:val="24"/>
        </w:rPr>
      </w:pPr>
      <w:r w:rsidRPr="00B51E26">
        <w:rPr>
          <w:rFonts w:ascii="Arial" w:hAnsi="Arial" w:cs="Arial"/>
          <w:b/>
          <w:sz w:val="24"/>
        </w:rPr>
        <w:lastRenderedPageBreak/>
        <w:t>Alternativa N° 2 PHP con MySQL</w:t>
      </w:r>
    </w:p>
    <w:tbl>
      <w:tblPr>
        <w:tblStyle w:val="Tablaconcuadrcula"/>
        <w:tblW w:w="0" w:type="auto"/>
        <w:tblLook w:val="04A0" w:firstRow="1" w:lastRow="0" w:firstColumn="1" w:lastColumn="0" w:noHBand="0" w:noVBand="1"/>
      </w:tblPr>
      <w:tblGrid>
        <w:gridCol w:w="7338"/>
        <w:gridCol w:w="1640"/>
      </w:tblGrid>
      <w:tr w:rsidR="007B442D" w:rsidTr="00156702">
        <w:tc>
          <w:tcPr>
            <w:tcW w:w="7338"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640" w:type="dxa"/>
            <w:shd w:val="clear" w:color="auto" w:fill="C4BC96" w:themeFill="background2" w:themeFillShade="BF"/>
          </w:tcPr>
          <w:p w:rsidR="007B442D" w:rsidRPr="0040057F" w:rsidRDefault="007B442D" w:rsidP="00156702">
            <w:pPr>
              <w:tabs>
                <w:tab w:val="right" w:pos="8080"/>
              </w:tabs>
              <w:spacing w:line="360" w:lineRule="auto"/>
              <w:jc w:val="center"/>
              <w:rPr>
                <w:rFonts w:ascii="Arial" w:hAnsi="Arial" w:cs="Arial"/>
                <w:sz w:val="24"/>
              </w:rPr>
            </w:pPr>
            <w:r w:rsidRPr="0040057F">
              <w:rPr>
                <w:rFonts w:ascii="Arial" w:hAnsi="Arial" w:cs="Arial"/>
                <w:sz w:val="24"/>
              </w:rPr>
              <w:t>Cantidad</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r w:rsidR="007B442D" w:rsidTr="00156702">
        <w:tc>
          <w:tcPr>
            <w:tcW w:w="7338" w:type="dxa"/>
          </w:tcPr>
          <w:p w:rsidR="007B442D" w:rsidRDefault="007B442D"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640" w:type="dxa"/>
          </w:tcPr>
          <w:p w:rsidR="007B442D" w:rsidRDefault="007B442D" w:rsidP="00156702">
            <w:pPr>
              <w:tabs>
                <w:tab w:val="right" w:pos="8080"/>
              </w:tabs>
              <w:spacing w:line="360" w:lineRule="auto"/>
              <w:jc w:val="center"/>
              <w:rPr>
                <w:rFonts w:ascii="Arial" w:hAnsi="Arial" w:cs="Arial"/>
                <w:sz w:val="24"/>
              </w:rPr>
            </w:pPr>
            <w:r>
              <w:rPr>
                <w:rFonts w:ascii="Arial" w:hAnsi="Arial" w:cs="Arial"/>
                <w:sz w:val="24"/>
              </w:rPr>
              <w:t>1</w:t>
            </w:r>
          </w:p>
        </w:tc>
      </w:tr>
    </w:tbl>
    <w:p w:rsidR="007B442D" w:rsidRDefault="007B442D" w:rsidP="007B442D">
      <w:pPr>
        <w:tabs>
          <w:tab w:val="right" w:pos="8080"/>
        </w:tabs>
        <w:spacing w:line="360" w:lineRule="auto"/>
        <w:ind w:firstLine="709"/>
        <w:jc w:val="both"/>
        <w:rPr>
          <w:rFonts w:ascii="Arial" w:hAnsi="Arial" w:cs="Arial"/>
          <w:sz w:val="24"/>
        </w:rPr>
      </w:pPr>
    </w:p>
    <w:p w:rsidR="007B442D" w:rsidRPr="00F94605" w:rsidRDefault="007B442D" w:rsidP="007B442D">
      <w:pPr>
        <w:tabs>
          <w:tab w:val="right" w:pos="8080"/>
        </w:tabs>
        <w:spacing w:line="360" w:lineRule="auto"/>
        <w:ind w:firstLine="709"/>
        <w:jc w:val="both"/>
        <w:rPr>
          <w:rFonts w:ascii="Arial" w:hAnsi="Arial" w:cs="Arial"/>
          <w:sz w:val="24"/>
        </w:rPr>
      </w:pPr>
      <w:r>
        <w:rPr>
          <w:rFonts w:ascii="Arial" w:hAnsi="Arial" w:cs="Arial"/>
          <w:sz w:val="24"/>
        </w:rPr>
        <w:t xml:space="preserve">A diferencia de la alternativa N° 1 nos encontramos con varios puntos a favor para el desarrollo de este proyecto ya que la empresa Lazos cuenta con el servidor para la implementación del sistema y el soporte para MySQL </w:t>
      </w:r>
    </w:p>
    <w:p w:rsidR="00625F45" w:rsidRDefault="00625F45" w:rsidP="005E2B99">
      <w:pPr>
        <w:tabs>
          <w:tab w:val="right" w:pos="8080"/>
        </w:tabs>
        <w:spacing w:line="360" w:lineRule="auto"/>
        <w:ind w:firstLine="709"/>
        <w:jc w:val="both"/>
        <w:rPr>
          <w:rFonts w:ascii="Arial" w:hAnsi="Arial" w:cs="Arial"/>
          <w:sz w:val="24"/>
        </w:rPr>
      </w:pPr>
    </w:p>
    <w:p w:rsidR="00E51154" w:rsidRPr="002B3D84" w:rsidRDefault="00E51154" w:rsidP="00F724CF">
      <w:pPr>
        <w:pStyle w:val="Ttulo4"/>
        <w:spacing w:line="360" w:lineRule="auto"/>
        <w:jc w:val="both"/>
        <w:rPr>
          <w:rFonts w:ascii="Arial" w:hAnsi="Arial" w:cs="Arial"/>
          <w:color w:val="auto"/>
          <w:szCs w:val="24"/>
        </w:rPr>
      </w:pPr>
      <w:r w:rsidRPr="002B3D84">
        <w:rPr>
          <w:rFonts w:ascii="Arial" w:hAnsi="Arial" w:cs="Arial"/>
          <w:color w:val="auto"/>
          <w:szCs w:val="24"/>
        </w:rPr>
        <w:t>4.1.2.2 Factibilidad Económica</w:t>
      </w:r>
    </w:p>
    <w:p w:rsidR="00E51154" w:rsidRDefault="00E51154" w:rsidP="00F724CF">
      <w:pPr>
        <w:spacing w:line="360" w:lineRule="auto"/>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En </w:t>
      </w:r>
      <w:r>
        <w:rPr>
          <w:rFonts w:ascii="Arial" w:hAnsi="Arial" w:cs="Arial"/>
          <w:sz w:val="24"/>
          <w:szCs w:val="24"/>
        </w:rPr>
        <w:t>relación</w:t>
      </w:r>
      <w:r>
        <w:rPr>
          <w:rFonts w:ascii="Arial" w:hAnsi="Arial" w:cs="Arial"/>
          <w:color w:val="auto"/>
          <w:sz w:val="24"/>
          <w:szCs w:val="24"/>
        </w:rPr>
        <w:t xml:space="preserve"> a las alternativas de </w:t>
      </w:r>
      <w:r>
        <w:rPr>
          <w:rFonts w:ascii="Arial" w:hAnsi="Arial" w:cs="Arial"/>
          <w:sz w:val="24"/>
          <w:szCs w:val="24"/>
        </w:rPr>
        <w:t>solución</w:t>
      </w:r>
      <w:r>
        <w:rPr>
          <w:rFonts w:ascii="Arial" w:hAnsi="Arial" w:cs="Arial"/>
          <w:color w:val="auto"/>
          <w:sz w:val="24"/>
          <w:szCs w:val="24"/>
        </w:rPr>
        <w:t xml:space="preserve">. A </w:t>
      </w:r>
      <w:r>
        <w:rPr>
          <w:rFonts w:ascii="Arial" w:hAnsi="Arial" w:cs="Arial"/>
          <w:sz w:val="24"/>
          <w:szCs w:val="24"/>
        </w:rPr>
        <w:t>continuación</w:t>
      </w:r>
      <w:r>
        <w:rPr>
          <w:rFonts w:ascii="Arial" w:hAnsi="Arial" w:cs="Arial"/>
          <w:color w:val="auto"/>
          <w:sz w:val="24"/>
          <w:szCs w:val="24"/>
        </w:rPr>
        <w:t xml:space="preserve"> se </w:t>
      </w:r>
      <w:r>
        <w:rPr>
          <w:rFonts w:ascii="Arial" w:hAnsi="Arial" w:cs="Arial"/>
          <w:sz w:val="24"/>
          <w:szCs w:val="24"/>
        </w:rPr>
        <w:t>evalúa</w:t>
      </w:r>
      <w:r>
        <w:rPr>
          <w:rFonts w:ascii="Arial" w:hAnsi="Arial" w:cs="Arial"/>
          <w:color w:val="auto"/>
          <w:sz w:val="24"/>
          <w:szCs w:val="24"/>
        </w:rPr>
        <w:t xml:space="preserve"> la factibilidad </w:t>
      </w:r>
      <w:r>
        <w:rPr>
          <w:rFonts w:ascii="Arial" w:hAnsi="Arial" w:cs="Arial"/>
          <w:sz w:val="24"/>
          <w:szCs w:val="24"/>
        </w:rPr>
        <w:t>económica</w:t>
      </w:r>
      <w:r>
        <w:rPr>
          <w:rFonts w:ascii="Arial" w:hAnsi="Arial" w:cs="Arial"/>
          <w:color w:val="auto"/>
          <w:sz w:val="24"/>
          <w:szCs w:val="24"/>
        </w:rPr>
        <w:t xml:space="preserve"> para cada alternativa propuesta.</w:t>
      </w:r>
    </w:p>
    <w:p w:rsidR="005171F3" w:rsidRPr="0099127A" w:rsidRDefault="005171F3" w:rsidP="005171F3">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.net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Pr="0099127A" w:rsidRDefault="005171F3" w:rsidP="005171F3">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lastRenderedPageBreak/>
        <w:t>Alternativa N° 2 PHP con MySQL</w:t>
      </w:r>
    </w:p>
    <w:tbl>
      <w:tblPr>
        <w:tblStyle w:val="Tablaconcuadrcula"/>
        <w:tblW w:w="0" w:type="auto"/>
        <w:tblLook w:val="04A0" w:firstRow="1" w:lastRow="0" w:firstColumn="1" w:lastColumn="0" w:noHBand="0" w:noVBand="1"/>
      </w:tblPr>
      <w:tblGrid>
        <w:gridCol w:w="6459"/>
        <w:gridCol w:w="1243"/>
        <w:gridCol w:w="1352"/>
      </w:tblGrid>
      <w:tr w:rsidR="005171F3" w:rsidTr="00156702">
        <w:tc>
          <w:tcPr>
            <w:tcW w:w="6459"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Detalle</w:t>
            </w:r>
          </w:p>
        </w:tc>
        <w:tc>
          <w:tcPr>
            <w:tcW w:w="1243" w:type="dxa"/>
            <w:shd w:val="clear" w:color="auto" w:fill="C4BC96" w:themeFill="background2" w:themeFillShade="BF"/>
          </w:tcPr>
          <w:p w:rsidR="005171F3" w:rsidRPr="0040057F" w:rsidRDefault="005171F3"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5171F3" w:rsidRPr="0040057F" w:rsidRDefault="0047117E" w:rsidP="00156702">
            <w:pPr>
              <w:tabs>
                <w:tab w:val="right" w:pos="8080"/>
              </w:tabs>
              <w:spacing w:line="360" w:lineRule="auto"/>
              <w:jc w:val="center"/>
              <w:rPr>
                <w:rFonts w:ascii="Arial" w:hAnsi="Arial" w:cs="Arial"/>
                <w:sz w:val="24"/>
              </w:rPr>
            </w:pPr>
            <w:r w:rsidRPr="0040057F">
              <w:rPr>
                <w:rFonts w:ascii="Arial" w:hAnsi="Arial" w:cs="Arial"/>
                <w:color w:val="auto"/>
                <w:sz w:val="24"/>
                <w:szCs w:val="24"/>
              </w:rPr>
              <w:t xml:space="preserve">Costo </w:t>
            </w:r>
            <w:r w:rsidR="005171F3" w:rsidRPr="0040057F">
              <w:rPr>
                <w:rFonts w:ascii="Arial" w:hAnsi="Arial" w:cs="Arial"/>
                <w:sz w:val="24"/>
              </w:rPr>
              <w:t>$</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500.000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163.000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203.000</w:t>
            </w:r>
          </w:p>
        </w:tc>
      </w:tr>
      <w:tr w:rsidR="005171F3" w:rsidTr="00156702">
        <w:tc>
          <w:tcPr>
            <w:tcW w:w="6459" w:type="dxa"/>
          </w:tcPr>
          <w:p w:rsidR="005171F3" w:rsidRDefault="005171F3"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5171F3" w:rsidRDefault="005171F3" w:rsidP="00156702">
            <w:pPr>
              <w:tabs>
                <w:tab w:val="right" w:pos="8080"/>
              </w:tabs>
              <w:spacing w:line="360" w:lineRule="auto"/>
              <w:jc w:val="center"/>
              <w:rPr>
                <w:rFonts w:ascii="Arial" w:hAnsi="Arial" w:cs="Arial"/>
                <w:sz w:val="24"/>
              </w:rPr>
            </w:pPr>
            <w:r>
              <w:rPr>
                <w:rFonts w:ascii="Arial" w:hAnsi="Arial" w:cs="Arial"/>
                <w:sz w:val="24"/>
              </w:rPr>
              <w:t>522.000</w:t>
            </w:r>
          </w:p>
        </w:tc>
      </w:tr>
      <w:tr w:rsidR="005171F3"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5171F3" w:rsidRDefault="005171F3"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5171F3" w:rsidRDefault="005171F3" w:rsidP="005171F3">
      <w:pPr>
        <w:spacing w:line="360" w:lineRule="auto"/>
        <w:ind w:firstLine="720"/>
        <w:jc w:val="both"/>
        <w:rPr>
          <w:rFonts w:ascii="Arial" w:hAnsi="Arial" w:cs="Arial"/>
          <w:color w:val="auto"/>
          <w:sz w:val="24"/>
          <w:szCs w:val="24"/>
        </w:rPr>
      </w:pPr>
    </w:p>
    <w:p w:rsidR="005171F3" w:rsidRDefault="005171F3" w:rsidP="005171F3">
      <w:pPr>
        <w:spacing w:line="360" w:lineRule="auto"/>
        <w:ind w:firstLine="720"/>
        <w:jc w:val="both"/>
        <w:rPr>
          <w:rFonts w:ascii="Arial" w:hAnsi="Arial" w:cs="Arial"/>
          <w:color w:val="auto"/>
          <w:sz w:val="24"/>
          <w:szCs w:val="24"/>
        </w:rPr>
      </w:pPr>
      <w:r>
        <w:rPr>
          <w:rFonts w:ascii="Arial" w:hAnsi="Arial" w:cs="Arial"/>
          <w:color w:val="auto"/>
          <w:sz w:val="24"/>
          <w:szCs w:val="24"/>
        </w:rPr>
        <w:t>Nota:</w:t>
      </w:r>
    </w:p>
    <w:p w:rsidR="005171F3" w:rsidRPr="005171F3" w:rsidRDefault="005171F3" w:rsidP="005171F3">
      <w:pPr>
        <w:pStyle w:val="Prrafodelista"/>
        <w:numPr>
          <w:ilvl w:val="1"/>
          <w:numId w:val="8"/>
        </w:numPr>
        <w:spacing w:line="360" w:lineRule="auto"/>
        <w:jc w:val="both"/>
        <w:rPr>
          <w:rFonts w:ascii="Arial" w:hAnsi="Arial" w:cs="Arial"/>
          <w:color w:val="auto"/>
          <w:sz w:val="24"/>
          <w:szCs w:val="24"/>
        </w:rPr>
      </w:pPr>
      <w:r w:rsidRPr="005171F3">
        <w:rPr>
          <w:rFonts w:ascii="Arial" w:hAnsi="Arial" w:cs="Arial"/>
          <w:color w:val="auto"/>
          <w:sz w:val="24"/>
          <w:szCs w:val="24"/>
        </w:rPr>
        <w:t xml:space="preserve">Cabe </w:t>
      </w:r>
      <w:r w:rsidRPr="005171F3">
        <w:rPr>
          <w:rFonts w:ascii="Arial" w:hAnsi="Arial" w:cs="Arial"/>
          <w:sz w:val="24"/>
          <w:szCs w:val="24"/>
        </w:rPr>
        <w:t>mencionar</w:t>
      </w:r>
      <w:r w:rsidRPr="005171F3">
        <w:rPr>
          <w:rFonts w:ascii="Arial" w:hAnsi="Arial" w:cs="Arial"/>
          <w:color w:val="auto"/>
          <w:sz w:val="24"/>
          <w:szCs w:val="24"/>
        </w:rPr>
        <w:t xml:space="preserve"> que la empresa cuenta en su totalidad con el equipamiento ya sea en hardware y software para la alternativa N°2 ya que es una empresa dedicada a este rubro del desarrollo de sistemas por lo tanto, ellos se </w:t>
      </w:r>
      <w:r w:rsidRPr="005171F3">
        <w:rPr>
          <w:rFonts w:ascii="Arial" w:hAnsi="Arial" w:cs="Arial"/>
          <w:sz w:val="24"/>
          <w:szCs w:val="24"/>
        </w:rPr>
        <w:t>harán</w:t>
      </w:r>
      <w:r w:rsidRPr="005171F3">
        <w:rPr>
          <w:rFonts w:ascii="Arial" w:hAnsi="Arial" w:cs="Arial"/>
          <w:color w:val="auto"/>
          <w:sz w:val="24"/>
          <w:szCs w:val="24"/>
        </w:rPr>
        <w:t xml:space="preserve"> cargo de la </w:t>
      </w:r>
      <w:r w:rsidRPr="005171F3">
        <w:rPr>
          <w:rFonts w:ascii="Arial" w:hAnsi="Arial" w:cs="Arial"/>
          <w:sz w:val="24"/>
          <w:szCs w:val="24"/>
        </w:rPr>
        <w:t>implementación</w:t>
      </w:r>
      <w:r w:rsidRPr="005171F3">
        <w:rPr>
          <w:rFonts w:ascii="Arial" w:hAnsi="Arial" w:cs="Arial"/>
          <w:color w:val="auto"/>
          <w:sz w:val="24"/>
          <w:szCs w:val="24"/>
        </w:rPr>
        <w:t xml:space="preserve"> y mantenimiento del sistema.</w:t>
      </w:r>
    </w:p>
    <w:p w:rsidR="00E51154" w:rsidRDefault="00E51154" w:rsidP="00F724CF">
      <w:pPr>
        <w:spacing w:line="360" w:lineRule="auto"/>
        <w:jc w:val="both"/>
        <w:rPr>
          <w:rFonts w:ascii="Arial" w:hAnsi="Arial" w:cs="Arial"/>
          <w:b/>
          <w:color w:val="auto"/>
          <w:sz w:val="24"/>
          <w:szCs w:val="24"/>
        </w:rPr>
      </w:pPr>
      <w:r w:rsidRPr="00B73D05">
        <w:rPr>
          <w:rFonts w:ascii="Arial" w:hAnsi="Arial" w:cs="Arial"/>
          <w:b/>
          <w:color w:val="auto"/>
          <w:sz w:val="24"/>
          <w:szCs w:val="24"/>
        </w:rPr>
        <w:t xml:space="preserve">Costos de Desarrollo del Proyecto </w:t>
      </w:r>
    </w:p>
    <w:p w:rsidR="00E51154" w:rsidRDefault="00E51154" w:rsidP="00F724CF">
      <w:pPr>
        <w:tabs>
          <w:tab w:val="right" w:pos="8080"/>
        </w:tabs>
        <w:spacing w:line="360" w:lineRule="auto"/>
        <w:jc w:val="both"/>
        <w:rPr>
          <w:rFonts w:ascii="Arial" w:hAnsi="Arial" w:cs="Arial"/>
          <w:b/>
          <w:sz w:val="24"/>
        </w:rPr>
      </w:pPr>
      <w:r w:rsidRPr="0043550D">
        <w:rPr>
          <w:rFonts w:ascii="Arial" w:hAnsi="Arial" w:cs="Arial"/>
          <w:b/>
          <w:sz w:val="24"/>
        </w:rPr>
        <w:t xml:space="preserve">Recurso Humano </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En este estudio se incluye el costo del recurso humano para dar una aproximación más real del valor del proyecto.</w:t>
      </w:r>
    </w:p>
    <w:p w:rsidR="00E51154" w:rsidRPr="002E1795" w:rsidRDefault="00E51154" w:rsidP="00261D99">
      <w:pPr>
        <w:tabs>
          <w:tab w:val="right" w:pos="8080"/>
        </w:tabs>
        <w:spacing w:line="360" w:lineRule="auto"/>
        <w:ind w:firstLine="709"/>
        <w:jc w:val="both"/>
        <w:rPr>
          <w:rFonts w:ascii="Arial" w:hAnsi="Arial" w:cs="Arial"/>
          <w:sz w:val="24"/>
          <w:szCs w:val="24"/>
        </w:rPr>
      </w:pPr>
      <w:r w:rsidRPr="00F94605">
        <w:rPr>
          <w:rFonts w:ascii="Arial" w:hAnsi="Arial" w:cs="Arial"/>
          <w:sz w:val="24"/>
        </w:rPr>
        <w:t>La mano de obra es el recurso más importante y a la vez el más costoso que se ve involucrado en la realización de cualquier tipo de proyecto, esto no excluye a los proyectos de tipo informático, para determinar el salario mensual de cada uno de los desarrolladores se ha decidido tomar como referencia el equivalente al sueldo otorgado a los empleados de la empresa Lazos S</w:t>
      </w:r>
      <w:r>
        <w:rPr>
          <w:rFonts w:ascii="Arial" w:hAnsi="Arial" w:cs="Arial"/>
          <w:sz w:val="24"/>
        </w:rPr>
        <w:t>.A. El cual se especificará</w:t>
      </w:r>
      <w:r w:rsidRPr="00F94605">
        <w:rPr>
          <w:rFonts w:ascii="Arial" w:hAnsi="Arial" w:cs="Arial"/>
          <w:sz w:val="24"/>
        </w:rPr>
        <w:t xml:space="preserve"> a continuación:</w:t>
      </w:r>
    </w:p>
    <w:tbl>
      <w:tblPr>
        <w:tblStyle w:val="Tablaconcuadrcula"/>
        <w:tblW w:w="0" w:type="auto"/>
        <w:tblLook w:val="04A0" w:firstRow="1" w:lastRow="0" w:firstColumn="1" w:lastColumn="0" w:noHBand="0" w:noVBand="1"/>
      </w:tblPr>
      <w:tblGrid>
        <w:gridCol w:w="2235"/>
        <w:gridCol w:w="1430"/>
        <w:gridCol w:w="1796"/>
        <w:gridCol w:w="1797"/>
        <w:gridCol w:w="1796"/>
      </w:tblGrid>
      <w:tr w:rsidR="00E51154" w:rsidRPr="002E1795" w:rsidTr="00E51154">
        <w:tc>
          <w:tcPr>
            <w:tcW w:w="223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lastRenderedPageBreak/>
              <w:t>Recurso</w:t>
            </w:r>
          </w:p>
        </w:tc>
        <w:tc>
          <w:tcPr>
            <w:tcW w:w="1430"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179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Salario Mensual ($)</w:t>
            </w:r>
          </w:p>
        </w:tc>
        <w:tc>
          <w:tcPr>
            <w:tcW w:w="179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Jefe de Proyecto </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800.000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2.000.000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Testing</w:t>
            </w:r>
          </w:p>
        </w:tc>
        <w:tc>
          <w:tcPr>
            <w:tcW w:w="143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1</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350.000</w:t>
            </w:r>
          </w:p>
        </w:tc>
        <w:tc>
          <w:tcPr>
            <w:tcW w:w="1796" w:type="dxa"/>
          </w:tcPr>
          <w:p w:rsidR="00E51154" w:rsidRPr="002E1795" w:rsidRDefault="00B30766" w:rsidP="00E51154">
            <w:pPr>
              <w:jc w:val="center"/>
              <w:rPr>
                <w:rFonts w:ascii="Arial" w:hAnsi="Arial" w:cs="Arial"/>
                <w:color w:val="auto"/>
                <w:sz w:val="24"/>
                <w:szCs w:val="24"/>
              </w:rPr>
            </w:pPr>
            <w:r>
              <w:rPr>
                <w:rFonts w:ascii="Arial" w:hAnsi="Arial" w:cs="Arial"/>
                <w:color w:val="auto"/>
                <w:sz w:val="24"/>
                <w:szCs w:val="24"/>
              </w:rPr>
              <w:t>350</w:t>
            </w:r>
            <w:r w:rsidR="00E51154">
              <w:rPr>
                <w:rFonts w:ascii="Arial" w:hAnsi="Arial" w:cs="Arial"/>
                <w:color w:val="auto"/>
                <w:sz w:val="24"/>
                <w:szCs w:val="24"/>
              </w:rPr>
              <w:t>.000</w:t>
            </w:r>
          </w:p>
        </w:tc>
      </w:tr>
      <w:tr w:rsidR="00E51154" w:rsidRPr="002E1795" w:rsidTr="00E51154">
        <w:tc>
          <w:tcPr>
            <w:tcW w:w="2235"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Programadores</w:t>
            </w:r>
          </w:p>
        </w:tc>
        <w:tc>
          <w:tcPr>
            <w:tcW w:w="1430"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179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400.000</w:t>
            </w:r>
          </w:p>
        </w:tc>
        <w:tc>
          <w:tcPr>
            <w:tcW w:w="179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1.000.000</w:t>
            </w:r>
          </w:p>
        </w:tc>
      </w:tr>
      <w:tr w:rsidR="00E51154" w:rsidRPr="002E1795" w:rsidTr="00E51154">
        <w:tblPrEx>
          <w:tblCellMar>
            <w:left w:w="70" w:type="dxa"/>
            <w:right w:w="70" w:type="dxa"/>
          </w:tblCellMar>
          <w:tblLook w:val="0000" w:firstRow="0" w:lastRow="0" w:firstColumn="0" w:lastColumn="0" w:noHBand="0" w:noVBand="0"/>
        </w:tblPrEx>
        <w:trPr>
          <w:trHeight w:val="268"/>
        </w:trPr>
        <w:tc>
          <w:tcPr>
            <w:tcW w:w="7258"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796" w:type="dxa"/>
          </w:tcPr>
          <w:p w:rsidR="00E51154" w:rsidRPr="002E1795" w:rsidRDefault="00E51154" w:rsidP="00B30766">
            <w:pPr>
              <w:keepNext/>
              <w:jc w:val="center"/>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bl>
    <w:p w:rsidR="00E51154" w:rsidRDefault="00E51154" w:rsidP="00E51154">
      <w:pPr>
        <w:pStyle w:val="Epgrafe"/>
        <w:jc w:val="center"/>
        <w:rPr>
          <w:rFonts w:ascii="Arial" w:hAnsi="Arial" w:cs="Arial"/>
          <w:sz w:val="22"/>
        </w:rPr>
      </w:pPr>
      <w:bookmarkStart w:id="33" w:name="_Toc369914337"/>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1</w:t>
      </w:r>
      <w:r w:rsidRPr="00F94605">
        <w:rPr>
          <w:rFonts w:ascii="Arial" w:hAnsi="Arial" w:cs="Arial"/>
          <w:sz w:val="22"/>
        </w:rPr>
        <w:fldChar w:fldCharType="end"/>
      </w:r>
      <w:r w:rsidRPr="00F94605">
        <w:rPr>
          <w:rFonts w:ascii="Arial" w:hAnsi="Arial" w:cs="Arial"/>
          <w:sz w:val="22"/>
        </w:rPr>
        <w:t xml:space="preserve"> - Recurso Humano</w:t>
      </w:r>
      <w:bookmarkEnd w:id="33"/>
    </w:p>
    <w:p w:rsidR="00E51154" w:rsidRPr="00EE3688" w:rsidRDefault="00E51154" w:rsidP="00E51154"/>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t>Recursos Consumibles</w:t>
      </w:r>
    </w:p>
    <w:p w:rsidR="00E51154"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Los recursos consumibles que serán utilizados para la realización del proyecto los cuales se detallan a continuación, se estimaron en base a los requerimientos solicitados por parte de la empresa en base a proyectos realizados anteriormente y los precios se obtuvieron de cotizaciones realizadas.</w:t>
      </w:r>
    </w:p>
    <w:p w:rsidR="00E51154" w:rsidRDefault="00E51154" w:rsidP="00E51154">
      <w:pPr>
        <w:tabs>
          <w:tab w:val="right" w:pos="8080"/>
        </w:tabs>
        <w:spacing w:line="360" w:lineRule="auto"/>
        <w:ind w:firstLine="709"/>
        <w:jc w:val="both"/>
        <w:rPr>
          <w:rFonts w:ascii="Arial" w:hAnsi="Arial" w:cs="Arial"/>
          <w:sz w:val="24"/>
          <w:szCs w:val="24"/>
        </w:rPr>
      </w:pPr>
    </w:p>
    <w:tbl>
      <w:tblPr>
        <w:tblStyle w:val="Tablaconcuadrcula"/>
        <w:tblW w:w="0" w:type="auto"/>
        <w:tblLook w:val="04A0" w:firstRow="1" w:lastRow="0" w:firstColumn="1" w:lastColumn="0" w:noHBand="0" w:noVBand="1"/>
      </w:tblPr>
      <w:tblGrid>
        <w:gridCol w:w="3227"/>
        <w:gridCol w:w="1261"/>
        <w:gridCol w:w="2245"/>
        <w:gridCol w:w="2247"/>
      </w:tblGrid>
      <w:tr w:rsidR="00E51154" w:rsidRPr="002E1795" w:rsidTr="00E51154">
        <w:tc>
          <w:tcPr>
            <w:tcW w:w="322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26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45" w:type="dxa"/>
            <w:shd w:val="clear" w:color="auto" w:fill="C4BC96" w:themeFill="background2" w:themeFillShade="BF"/>
          </w:tcPr>
          <w:p w:rsidR="00E51154" w:rsidRPr="002E1795" w:rsidRDefault="0047117E" w:rsidP="0047117E">
            <w:pPr>
              <w:jc w:val="cente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224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Fotocopias </w:t>
            </w:r>
          </w:p>
        </w:tc>
        <w:tc>
          <w:tcPr>
            <w:tcW w:w="126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1000</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2.500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Resmas de papel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Cartuchos de tinta de color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12.990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Cartucho de tinta negro </w:t>
            </w:r>
          </w:p>
        </w:tc>
        <w:tc>
          <w:tcPr>
            <w:tcW w:w="1261"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2</w:t>
            </w: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9.990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19.980</w:t>
            </w:r>
          </w:p>
        </w:tc>
      </w:tr>
      <w:tr w:rsidR="00E51154" w:rsidRPr="002E1795" w:rsidTr="00E51154">
        <w:tc>
          <w:tcPr>
            <w:tcW w:w="3227"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Gastos Varios</w:t>
            </w:r>
          </w:p>
        </w:tc>
        <w:tc>
          <w:tcPr>
            <w:tcW w:w="1261" w:type="dxa"/>
          </w:tcPr>
          <w:p w:rsidR="00E51154" w:rsidRPr="002E1795" w:rsidRDefault="00E51154" w:rsidP="00E51154">
            <w:pPr>
              <w:jc w:val="center"/>
              <w:rPr>
                <w:rFonts w:ascii="Arial" w:hAnsi="Arial" w:cs="Arial"/>
                <w:color w:val="auto"/>
                <w:sz w:val="24"/>
                <w:szCs w:val="24"/>
              </w:rPr>
            </w:pPr>
          </w:p>
        </w:tc>
        <w:tc>
          <w:tcPr>
            <w:tcW w:w="224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c>
          <w:tcPr>
            <w:tcW w:w="224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15.000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733"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247" w:type="dxa"/>
          </w:tcPr>
          <w:p w:rsidR="00E51154" w:rsidRPr="002E1795" w:rsidRDefault="00E51154" w:rsidP="00E51154">
            <w:pPr>
              <w:keepNext/>
              <w:jc w:val="center"/>
              <w:rPr>
                <w:rFonts w:ascii="Arial" w:hAnsi="Arial" w:cs="Arial"/>
                <w:color w:val="auto"/>
                <w:sz w:val="24"/>
                <w:szCs w:val="24"/>
              </w:rPr>
            </w:pPr>
            <w:r>
              <w:rPr>
                <w:rFonts w:ascii="Arial" w:hAnsi="Arial" w:cs="Arial"/>
                <w:color w:val="auto"/>
                <w:sz w:val="24"/>
                <w:szCs w:val="24"/>
              </w:rPr>
              <w:t>$53.460</w:t>
            </w:r>
          </w:p>
        </w:tc>
      </w:tr>
    </w:tbl>
    <w:p w:rsidR="00E51154" w:rsidRPr="00F94605" w:rsidRDefault="00E51154" w:rsidP="00E51154">
      <w:pPr>
        <w:pStyle w:val="Epgrafe"/>
        <w:jc w:val="center"/>
        <w:rPr>
          <w:rFonts w:ascii="Arial" w:hAnsi="Arial" w:cs="Arial"/>
          <w:color w:val="auto"/>
          <w:sz w:val="32"/>
          <w:szCs w:val="24"/>
        </w:rPr>
      </w:pPr>
      <w:bookmarkStart w:id="34" w:name="_Toc369914338"/>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2</w:t>
      </w:r>
      <w:r w:rsidRPr="00F94605">
        <w:rPr>
          <w:rFonts w:ascii="Arial" w:hAnsi="Arial" w:cs="Arial"/>
          <w:sz w:val="22"/>
        </w:rPr>
        <w:fldChar w:fldCharType="end"/>
      </w:r>
      <w:r w:rsidRPr="00F94605">
        <w:rPr>
          <w:rFonts w:ascii="Arial" w:hAnsi="Arial" w:cs="Arial"/>
          <w:sz w:val="22"/>
        </w:rPr>
        <w:t xml:space="preserve"> - Recursos Consumibles</w:t>
      </w:r>
      <w:bookmarkEnd w:id="34"/>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Nota:</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cantidad aproximada de </w:t>
      </w:r>
      <w:r>
        <w:rPr>
          <w:rFonts w:ascii="Arial" w:hAnsi="Arial" w:cs="Arial"/>
          <w:color w:val="auto"/>
          <w:sz w:val="24"/>
          <w:szCs w:val="24"/>
        </w:rPr>
        <w:t>10</w:t>
      </w:r>
      <w:r w:rsidRPr="002E1795">
        <w:rPr>
          <w:rFonts w:ascii="Arial" w:hAnsi="Arial" w:cs="Arial"/>
          <w:color w:val="auto"/>
          <w:sz w:val="24"/>
          <w:szCs w:val="24"/>
        </w:rPr>
        <w:t>00 fotocopias para lo que es la entrega de manuales</w:t>
      </w:r>
      <w:r>
        <w:rPr>
          <w:rFonts w:ascii="Arial" w:hAnsi="Arial" w:cs="Arial"/>
          <w:color w:val="auto"/>
          <w:sz w:val="24"/>
          <w:szCs w:val="24"/>
        </w:rPr>
        <w:t xml:space="preserve"> e</w:t>
      </w:r>
      <w:r w:rsidRPr="002E1795">
        <w:rPr>
          <w:rFonts w:ascii="Arial" w:hAnsi="Arial" w:cs="Arial"/>
          <w:color w:val="auto"/>
          <w:sz w:val="24"/>
          <w:szCs w:val="24"/>
        </w:rPr>
        <w:t xml:space="preserve"> informes que</w:t>
      </w:r>
      <w:r>
        <w:rPr>
          <w:rFonts w:ascii="Arial" w:hAnsi="Arial" w:cs="Arial"/>
          <w:color w:val="auto"/>
          <w:sz w:val="24"/>
          <w:szCs w:val="24"/>
        </w:rPr>
        <w:t xml:space="preserve"> tiene un valor aproximado de $2.500.</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Una resmas de papel para </w:t>
      </w:r>
      <w:r>
        <w:rPr>
          <w:rFonts w:ascii="Arial" w:hAnsi="Arial" w:cs="Arial"/>
          <w:color w:val="auto"/>
          <w:sz w:val="24"/>
          <w:szCs w:val="24"/>
        </w:rPr>
        <w:t>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Cartuchos de tinta para la impresora de color y negro </w:t>
      </w:r>
      <w:r>
        <w:rPr>
          <w:rFonts w:ascii="Arial" w:hAnsi="Arial" w:cs="Arial"/>
          <w:color w:val="auto"/>
          <w:sz w:val="24"/>
          <w:szCs w:val="24"/>
        </w:rPr>
        <w:t>para realizar la impresión del informe, documentos y anexos.</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Gastos varios incluye: anillado, carpetas para la entrega de manuales e informes</w:t>
      </w:r>
      <w:r>
        <w:rPr>
          <w:rFonts w:ascii="Arial" w:hAnsi="Arial" w:cs="Arial"/>
          <w:color w:val="auto"/>
          <w:sz w:val="24"/>
          <w:szCs w:val="24"/>
        </w:rPr>
        <w:t>, entre otros.</w:t>
      </w:r>
    </w:p>
    <w:p w:rsidR="00E51154" w:rsidRPr="00F94605" w:rsidRDefault="00E51154" w:rsidP="00E51154">
      <w:pPr>
        <w:tabs>
          <w:tab w:val="right" w:pos="8080"/>
        </w:tabs>
        <w:spacing w:line="360" w:lineRule="auto"/>
        <w:jc w:val="both"/>
        <w:rPr>
          <w:rFonts w:ascii="Arial" w:hAnsi="Arial" w:cs="Arial"/>
          <w:sz w:val="24"/>
        </w:rPr>
      </w:pPr>
      <w:r w:rsidRPr="00F94605">
        <w:rPr>
          <w:rFonts w:ascii="Arial" w:hAnsi="Arial" w:cs="Arial"/>
          <w:sz w:val="24"/>
        </w:rPr>
        <w:lastRenderedPageBreak/>
        <w:t xml:space="preserve">Recursos Teconológicos </w:t>
      </w:r>
    </w:p>
    <w:p w:rsidR="00E51154" w:rsidRPr="00F94605" w:rsidRDefault="00E51154" w:rsidP="00E51154">
      <w:pPr>
        <w:tabs>
          <w:tab w:val="right" w:pos="8080"/>
        </w:tabs>
        <w:spacing w:line="360" w:lineRule="auto"/>
        <w:ind w:firstLine="709"/>
        <w:jc w:val="both"/>
        <w:rPr>
          <w:rFonts w:ascii="Arial" w:hAnsi="Arial" w:cs="Arial"/>
          <w:sz w:val="24"/>
        </w:rPr>
      </w:pPr>
      <w:r w:rsidRPr="00F94605">
        <w:rPr>
          <w:rFonts w:ascii="Arial" w:hAnsi="Arial" w:cs="Arial"/>
          <w:sz w:val="24"/>
        </w:rPr>
        <w:t>Para el desarrollo del proyecto es necesario la adquisición de hardware que se detalla</w:t>
      </w:r>
      <w:r>
        <w:rPr>
          <w:rFonts w:ascii="Arial" w:hAnsi="Arial" w:cs="Arial"/>
          <w:sz w:val="24"/>
        </w:rPr>
        <w:t>rá</w:t>
      </w:r>
      <w:r w:rsidRPr="00F94605">
        <w:rPr>
          <w:rFonts w:ascii="Arial" w:hAnsi="Arial" w:cs="Arial"/>
          <w:sz w:val="24"/>
        </w:rPr>
        <w:t xml:space="preserve"> en el siguiente cuadro:</w:t>
      </w:r>
    </w:p>
    <w:tbl>
      <w:tblPr>
        <w:tblStyle w:val="Tablaconcuadrcula"/>
        <w:tblW w:w="0" w:type="auto"/>
        <w:tblLook w:val="04A0" w:firstRow="1" w:lastRow="0" w:firstColumn="1" w:lastColumn="0" w:noHBand="0" w:noVBand="1"/>
      </w:tblPr>
      <w:tblGrid>
        <w:gridCol w:w="3652"/>
        <w:gridCol w:w="1559"/>
        <w:gridCol w:w="2268"/>
        <w:gridCol w:w="1501"/>
      </w:tblGrid>
      <w:tr w:rsidR="00E51154" w:rsidRPr="002E1795" w:rsidTr="00E51154">
        <w:tc>
          <w:tcPr>
            <w:tcW w:w="3652"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559"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Cantidad</w:t>
            </w:r>
          </w:p>
        </w:tc>
        <w:tc>
          <w:tcPr>
            <w:tcW w:w="2268" w:type="dxa"/>
            <w:shd w:val="clear" w:color="auto" w:fill="C4BC96" w:themeFill="background2" w:themeFillShade="BF"/>
          </w:tcPr>
          <w:p w:rsidR="00E51154" w:rsidRPr="002E1795" w:rsidRDefault="0040057F" w:rsidP="00E51154">
            <w:pPr>
              <w:jc w:val="center"/>
              <w:rPr>
                <w:rFonts w:ascii="Arial" w:hAnsi="Arial" w:cs="Arial"/>
                <w:color w:val="auto"/>
                <w:sz w:val="24"/>
                <w:szCs w:val="24"/>
              </w:rPr>
            </w:pPr>
            <w:r>
              <w:rPr>
                <w:rFonts w:ascii="Arial" w:hAnsi="Arial" w:cs="Arial"/>
                <w:color w:val="auto"/>
                <w:sz w:val="24"/>
                <w:szCs w:val="24"/>
              </w:rPr>
              <w:t>Costo</w:t>
            </w:r>
            <w:r w:rsidR="0047117E" w:rsidRPr="002E1795">
              <w:rPr>
                <w:rFonts w:ascii="Arial" w:hAnsi="Arial" w:cs="Arial"/>
                <w:color w:val="auto"/>
                <w:sz w:val="24"/>
                <w:szCs w:val="24"/>
              </w:rPr>
              <w:t xml:space="preserve"> </w:t>
            </w:r>
            <w:r w:rsidR="00E51154" w:rsidRPr="002E1795">
              <w:rPr>
                <w:rFonts w:ascii="Arial" w:hAnsi="Arial" w:cs="Arial"/>
                <w:color w:val="auto"/>
                <w:sz w:val="24"/>
                <w:szCs w:val="24"/>
              </w:rPr>
              <w:t>Unitario ($)</w:t>
            </w:r>
          </w:p>
        </w:tc>
        <w:tc>
          <w:tcPr>
            <w:tcW w:w="1501"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Servidores (web y aplicaciones)</w:t>
            </w:r>
          </w:p>
        </w:tc>
        <w:tc>
          <w:tcPr>
            <w:tcW w:w="1559"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Notebook</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3</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450.000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1.350.000</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Hosting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E51154" w:rsidRPr="002E1795" w:rsidTr="00E51154">
        <w:tc>
          <w:tcPr>
            <w:tcW w:w="3652" w:type="dxa"/>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Dominio </w:t>
            </w:r>
          </w:p>
        </w:tc>
        <w:tc>
          <w:tcPr>
            <w:tcW w:w="1559" w:type="dxa"/>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1</w:t>
            </w:r>
          </w:p>
        </w:tc>
        <w:tc>
          <w:tcPr>
            <w:tcW w:w="2268"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c>
          <w:tcPr>
            <w:tcW w:w="1501"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18.900</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7479" w:type="dxa"/>
            <w:gridSpan w:val="3"/>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1501"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$1.368.900</w:t>
            </w:r>
          </w:p>
        </w:tc>
      </w:tr>
    </w:tbl>
    <w:p w:rsidR="00E51154" w:rsidRPr="00F94605" w:rsidRDefault="00E51154" w:rsidP="00E51154">
      <w:pPr>
        <w:pStyle w:val="Epgrafe"/>
        <w:jc w:val="center"/>
        <w:rPr>
          <w:rFonts w:ascii="Arial" w:hAnsi="Arial" w:cs="Arial"/>
          <w:color w:val="auto"/>
          <w:sz w:val="32"/>
          <w:szCs w:val="24"/>
        </w:rPr>
      </w:pPr>
      <w:bookmarkStart w:id="35" w:name="_Toc369914339"/>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3</w:t>
      </w:r>
      <w:r w:rsidRPr="00F94605">
        <w:rPr>
          <w:rFonts w:ascii="Arial" w:hAnsi="Arial" w:cs="Arial"/>
          <w:sz w:val="22"/>
        </w:rPr>
        <w:fldChar w:fldCharType="end"/>
      </w:r>
      <w:r w:rsidRPr="00F94605">
        <w:rPr>
          <w:rFonts w:ascii="Arial" w:hAnsi="Arial" w:cs="Arial"/>
          <w:sz w:val="22"/>
        </w:rPr>
        <w:t xml:space="preserve"> - Recursos Teconológicos</w:t>
      </w:r>
      <w:bookmarkEnd w:id="35"/>
    </w:p>
    <w:p w:rsidR="00E51154" w:rsidRDefault="00E51154" w:rsidP="00E51154">
      <w:pPr>
        <w:jc w:val="both"/>
        <w:rPr>
          <w:rFonts w:ascii="Arial" w:hAnsi="Arial" w:cs="Arial"/>
          <w:color w:val="auto"/>
          <w:sz w:val="24"/>
          <w:szCs w:val="24"/>
        </w:rPr>
      </w:pPr>
      <w:r>
        <w:rPr>
          <w:rFonts w:ascii="Arial" w:hAnsi="Arial" w:cs="Arial"/>
          <w:color w:val="auto"/>
          <w:sz w:val="24"/>
          <w:szCs w:val="24"/>
        </w:rPr>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Servidores (web y aplicaciones). La empresa cuenta con sus propios servidores web y aplicaciones con sus licencias respectivas, de esta forma se obtiene un ahorro significativo en este punto ya que son recursos altamente costosos para una implementacion propia. Los costos disminuyen al contratar servicios externos, pero no es necesario invertir en estos.</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El hosting es otorgado por la misma empresa donde no se debe realizar inversión por parte de la implementación del proyecto.</w:t>
      </w:r>
    </w:p>
    <w:p w:rsidR="00E51154" w:rsidRPr="00473071"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El dominio tiene un valor aproximado de $18.900 por 2 años. Fue cotizado en ww.nic.cl  </w:t>
      </w:r>
    </w:p>
    <w:p w:rsidR="00E51154" w:rsidRPr="002E1795" w:rsidRDefault="00E51154" w:rsidP="00E51154">
      <w:pPr>
        <w:tabs>
          <w:tab w:val="right" w:pos="8080"/>
        </w:tabs>
        <w:spacing w:line="360" w:lineRule="auto"/>
        <w:ind w:firstLine="709"/>
        <w:jc w:val="both"/>
        <w:rPr>
          <w:rFonts w:ascii="Arial" w:hAnsi="Arial" w:cs="Arial"/>
          <w:sz w:val="24"/>
          <w:szCs w:val="24"/>
        </w:rPr>
      </w:pPr>
      <w:r w:rsidRPr="00F94605">
        <w:rPr>
          <w:rFonts w:ascii="Arial" w:hAnsi="Arial" w:cs="Arial"/>
          <w:sz w:val="24"/>
        </w:rPr>
        <w:t>Los notebook  que serán utilizadas para el desarrollo del proyecto se detalla en la factibilidad técnica, los valores correspondientes a la depreciación del equipo se pueden apreciar en el siguiente cuadro que muestra los costos de los recursos tecnológicos utilizados para el proyecto.</w:t>
      </w:r>
    </w:p>
    <w:p w:rsidR="00E51154" w:rsidRPr="002E1795" w:rsidRDefault="00E51154" w:rsidP="00E51154">
      <w:pPr>
        <w:rPr>
          <w:rFonts w:ascii="Arial" w:hAnsi="Arial" w:cs="Arial"/>
          <w:color w:val="auto"/>
          <w:sz w:val="24"/>
          <w:szCs w:val="24"/>
        </w:rPr>
      </w:pPr>
    </w:p>
    <w:tbl>
      <w:tblPr>
        <w:tblStyle w:val="Tablaconcuadrcula"/>
        <w:tblW w:w="0" w:type="auto"/>
        <w:tblLook w:val="04A0" w:firstRow="1" w:lastRow="0" w:firstColumn="1" w:lastColumn="0" w:noHBand="0" w:noVBand="1"/>
      </w:tblPr>
      <w:tblGrid>
        <w:gridCol w:w="3085"/>
        <w:gridCol w:w="1736"/>
        <w:gridCol w:w="2137"/>
        <w:gridCol w:w="8"/>
        <w:gridCol w:w="2088"/>
      </w:tblGrid>
      <w:tr w:rsidR="00E51154" w:rsidRPr="002E1795" w:rsidTr="00E51154">
        <w:trPr>
          <w:trHeight w:val="268"/>
        </w:trPr>
        <w:tc>
          <w:tcPr>
            <w:tcW w:w="3085"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Detalle</w:t>
            </w:r>
          </w:p>
        </w:tc>
        <w:tc>
          <w:tcPr>
            <w:tcW w:w="1736"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Meses</w:t>
            </w:r>
          </w:p>
        </w:tc>
        <w:tc>
          <w:tcPr>
            <w:tcW w:w="2137" w:type="dxa"/>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Costos ($)</w:t>
            </w:r>
          </w:p>
        </w:tc>
        <w:tc>
          <w:tcPr>
            <w:tcW w:w="2096" w:type="dxa"/>
            <w:gridSpan w:val="2"/>
            <w:shd w:val="clear" w:color="auto" w:fill="C4BC96" w:themeFill="background2" w:themeFillShade="BF"/>
          </w:tcPr>
          <w:p w:rsidR="00E51154" w:rsidRPr="002E1795" w:rsidRDefault="00E51154" w:rsidP="00E51154">
            <w:pPr>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rPr>
          <w:trHeight w:val="268"/>
        </w:trPr>
        <w:tc>
          <w:tcPr>
            <w:tcW w:w="3085" w:type="dxa"/>
          </w:tcPr>
          <w:p w:rsidR="00E51154" w:rsidRPr="002E1795" w:rsidRDefault="00E51154" w:rsidP="00E51154">
            <w:pPr>
              <w:rPr>
                <w:rFonts w:ascii="Arial" w:hAnsi="Arial" w:cs="Arial"/>
                <w:color w:val="auto"/>
                <w:sz w:val="24"/>
                <w:szCs w:val="24"/>
              </w:rPr>
            </w:pPr>
            <w:r w:rsidRPr="002E1795">
              <w:rPr>
                <w:rFonts w:ascii="Arial" w:hAnsi="Arial" w:cs="Arial"/>
                <w:sz w:val="24"/>
                <w:szCs w:val="24"/>
              </w:rPr>
              <w:t xml:space="preserve">Depreciación </w:t>
            </w:r>
            <w:r w:rsidRPr="002E1795">
              <w:rPr>
                <w:rFonts w:ascii="Arial" w:hAnsi="Arial" w:cs="Arial"/>
                <w:color w:val="auto"/>
                <w:sz w:val="24"/>
                <w:szCs w:val="24"/>
              </w:rPr>
              <w:t>del Equipo</w:t>
            </w:r>
          </w:p>
        </w:tc>
        <w:tc>
          <w:tcPr>
            <w:tcW w:w="1736"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2.5</w:t>
            </w:r>
          </w:p>
        </w:tc>
        <w:tc>
          <w:tcPr>
            <w:tcW w:w="2137" w:type="dxa"/>
          </w:tcPr>
          <w:p w:rsidR="00E51154" w:rsidRPr="002E1795" w:rsidRDefault="00E51154" w:rsidP="00E51154">
            <w:pPr>
              <w:rPr>
                <w:rFonts w:ascii="Arial" w:hAnsi="Arial" w:cs="Arial"/>
                <w:color w:val="auto"/>
                <w:sz w:val="24"/>
                <w:szCs w:val="24"/>
              </w:rPr>
            </w:pPr>
            <w:r>
              <w:rPr>
                <w:rFonts w:ascii="Arial" w:hAnsi="Arial" w:cs="Arial"/>
                <w:color w:val="auto"/>
                <w:sz w:val="24"/>
                <w:szCs w:val="24"/>
              </w:rPr>
              <w:t>45.000</w:t>
            </w:r>
          </w:p>
        </w:tc>
        <w:tc>
          <w:tcPr>
            <w:tcW w:w="2096" w:type="dxa"/>
            <w:gridSpan w:val="2"/>
          </w:tcPr>
          <w:p w:rsidR="00E51154" w:rsidRPr="002E1795" w:rsidRDefault="00E51154" w:rsidP="00E51154">
            <w:pPr>
              <w:rPr>
                <w:rFonts w:ascii="Arial" w:hAnsi="Arial" w:cs="Arial"/>
                <w:color w:val="auto"/>
                <w:sz w:val="24"/>
                <w:szCs w:val="24"/>
              </w:rPr>
            </w:pPr>
            <w:r>
              <w:rPr>
                <w:rFonts w:ascii="Arial" w:hAnsi="Arial" w:cs="Arial"/>
                <w:color w:val="auto"/>
                <w:sz w:val="24"/>
                <w:szCs w:val="24"/>
              </w:rPr>
              <w:t>84.375</w:t>
            </w:r>
          </w:p>
        </w:tc>
      </w:tr>
      <w:tr w:rsidR="00E51154" w:rsidRPr="002E1795" w:rsidTr="00E51154">
        <w:tblPrEx>
          <w:tblCellMar>
            <w:left w:w="70" w:type="dxa"/>
            <w:right w:w="70" w:type="dxa"/>
          </w:tblCellMar>
          <w:tblLook w:val="0000" w:firstRow="0" w:lastRow="0" w:firstColumn="0" w:lastColumn="0" w:noHBand="0" w:noVBand="0"/>
        </w:tblPrEx>
        <w:trPr>
          <w:trHeight w:val="251"/>
        </w:trPr>
        <w:tc>
          <w:tcPr>
            <w:tcW w:w="6966" w:type="dxa"/>
            <w:gridSpan w:val="4"/>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w:t>
            </w:r>
          </w:p>
        </w:tc>
        <w:tc>
          <w:tcPr>
            <w:tcW w:w="2088" w:type="dxa"/>
          </w:tcPr>
          <w:p w:rsidR="00E51154" w:rsidRPr="002E1795" w:rsidRDefault="00E51154" w:rsidP="00E51154">
            <w:pPr>
              <w:keepNext/>
              <w:rPr>
                <w:rFonts w:ascii="Arial" w:hAnsi="Arial" w:cs="Arial"/>
                <w:color w:val="auto"/>
                <w:sz w:val="24"/>
                <w:szCs w:val="24"/>
              </w:rPr>
            </w:pPr>
            <w:r>
              <w:rPr>
                <w:rFonts w:ascii="Arial" w:hAnsi="Arial" w:cs="Arial"/>
                <w:color w:val="auto"/>
                <w:sz w:val="24"/>
                <w:szCs w:val="24"/>
              </w:rPr>
              <w:t>$84.375</w:t>
            </w:r>
          </w:p>
        </w:tc>
      </w:tr>
    </w:tbl>
    <w:p w:rsidR="00E51154" w:rsidRPr="00F94605" w:rsidRDefault="00E51154" w:rsidP="00E51154">
      <w:pPr>
        <w:pStyle w:val="Epgrafe"/>
        <w:jc w:val="center"/>
        <w:rPr>
          <w:rFonts w:ascii="Arial" w:hAnsi="Arial" w:cs="Arial"/>
          <w:color w:val="auto"/>
          <w:sz w:val="32"/>
          <w:szCs w:val="24"/>
        </w:rPr>
      </w:pPr>
      <w:bookmarkStart w:id="36" w:name="_Toc369914340"/>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4</w:t>
      </w:r>
      <w:r w:rsidRPr="00F94605">
        <w:rPr>
          <w:rFonts w:ascii="Arial" w:hAnsi="Arial" w:cs="Arial"/>
          <w:sz w:val="22"/>
        </w:rPr>
        <w:fldChar w:fldCharType="end"/>
      </w:r>
      <w:r w:rsidRPr="00F94605">
        <w:rPr>
          <w:rFonts w:ascii="Arial" w:hAnsi="Arial" w:cs="Arial"/>
          <w:sz w:val="22"/>
        </w:rPr>
        <w:t xml:space="preserve"> - Recursos Teconológicos Depreciación</w:t>
      </w:r>
      <w:bookmarkEnd w:id="36"/>
    </w:p>
    <w:p w:rsidR="00261D99" w:rsidRDefault="00261D99" w:rsidP="00E51154">
      <w:pPr>
        <w:jc w:val="both"/>
        <w:rPr>
          <w:rFonts w:ascii="Arial" w:hAnsi="Arial" w:cs="Arial"/>
          <w:color w:val="auto"/>
          <w:sz w:val="24"/>
          <w:szCs w:val="24"/>
        </w:rPr>
      </w:pPr>
    </w:p>
    <w:p w:rsidR="00261D99" w:rsidRDefault="00261D99" w:rsidP="00E51154">
      <w:pPr>
        <w:jc w:val="both"/>
        <w:rPr>
          <w:rFonts w:ascii="Arial" w:hAnsi="Arial" w:cs="Arial"/>
          <w:color w:val="auto"/>
          <w:sz w:val="24"/>
          <w:szCs w:val="24"/>
        </w:rPr>
      </w:pPr>
    </w:p>
    <w:p w:rsidR="00E51154" w:rsidRDefault="00E51154" w:rsidP="00E51154">
      <w:pPr>
        <w:jc w:val="both"/>
        <w:rPr>
          <w:rFonts w:ascii="Arial" w:hAnsi="Arial" w:cs="Arial"/>
          <w:color w:val="auto"/>
          <w:sz w:val="24"/>
          <w:szCs w:val="24"/>
        </w:rPr>
      </w:pPr>
      <w:r>
        <w:rPr>
          <w:rFonts w:ascii="Arial" w:hAnsi="Arial" w:cs="Arial"/>
          <w:color w:val="auto"/>
          <w:sz w:val="24"/>
          <w:szCs w:val="24"/>
        </w:rPr>
        <w:lastRenderedPageBreak/>
        <w:t>Nota:</w:t>
      </w:r>
    </w:p>
    <w:p w:rsidR="00E51154" w:rsidRDefault="00E51154" w:rsidP="00E51154">
      <w:pPr>
        <w:pStyle w:val="Prrafodelista"/>
        <w:numPr>
          <w:ilvl w:val="1"/>
          <w:numId w:val="8"/>
        </w:numPr>
        <w:jc w:val="both"/>
        <w:rPr>
          <w:rFonts w:ascii="Arial" w:hAnsi="Arial" w:cs="Arial"/>
          <w:color w:val="auto"/>
          <w:sz w:val="24"/>
          <w:szCs w:val="24"/>
        </w:rPr>
      </w:pPr>
      <w:r>
        <w:rPr>
          <w:rFonts w:ascii="Arial" w:hAnsi="Arial" w:cs="Arial"/>
          <w:color w:val="auto"/>
          <w:sz w:val="24"/>
          <w:szCs w:val="24"/>
        </w:rPr>
        <w:t xml:space="preserve">Cabe destacar la depreciación del equipo a utilizar en el desarrollo de este proyecto es equivalente al 30% y nuestro proyecto se realizará en aproximadamente 2.5 meses, donde el total del valor de los equipos ($1.350.000) se debe multiplicar por el 30%, luego se debe dividir en 12 meses que es 1 año y el resultado se multiplica por los meses de uso del equipo que son 2.5 meses y nos da una depreciación total de los 3 equipos equivalente a $84.375. </w:t>
      </w:r>
    </w:p>
    <w:p w:rsidR="00E51154" w:rsidRPr="002065F9" w:rsidRDefault="00E51154" w:rsidP="00E51154">
      <w:pPr>
        <w:pStyle w:val="Prrafodelista"/>
        <w:ind w:left="1080"/>
        <w:jc w:val="both"/>
        <w:rPr>
          <w:rFonts w:ascii="Arial" w:hAnsi="Arial" w:cs="Arial"/>
          <w:color w:val="auto"/>
          <w:sz w:val="24"/>
          <w:szCs w:val="24"/>
        </w:rPr>
      </w:pPr>
    </w:p>
    <w:p w:rsidR="00E51154" w:rsidRPr="002E1795" w:rsidRDefault="00E51154" w:rsidP="00E51154">
      <w:pPr>
        <w:spacing w:line="360" w:lineRule="auto"/>
        <w:jc w:val="both"/>
        <w:rPr>
          <w:rFonts w:ascii="Arial" w:hAnsi="Arial" w:cs="Arial"/>
          <w:sz w:val="24"/>
          <w:szCs w:val="24"/>
        </w:rPr>
      </w:pPr>
      <w:r w:rsidRPr="002E1795">
        <w:rPr>
          <w:rFonts w:ascii="Arial" w:hAnsi="Arial" w:cs="Arial"/>
          <w:sz w:val="24"/>
          <w:szCs w:val="24"/>
        </w:rPr>
        <w:t>Recursos de Operación</w:t>
      </w: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 xml:space="preserve">Energia Electrica </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Calculo de </w:t>
      </w:r>
      <w:r>
        <w:rPr>
          <w:rFonts w:ascii="Arial" w:hAnsi="Arial" w:cs="Arial"/>
          <w:sz w:val="24"/>
        </w:rPr>
        <w:t>la energía elé</w:t>
      </w:r>
      <w:r w:rsidRPr="00E17B93">
        <w:rPr>
          <w:rFonts w:ascii="Arial" w:hAnsi="Arial" w:cs="Arial"/>
          <w:sz w:val="24"/>
        </w:rPr>
        <w:t>ctrica se realiza tomand</w:t>
      </w:r>
      <w:r>
        <w:rPr>
          <w:rFonts w:ascii="Arial" w:hAnsi="Arial" w:cs="Arial"/>
          <w:sz w:val="24"/>
        </w:rPr>
        <w:t>o en cuenta el consumo de energí</w:t>
      </w:r>
      <w:r w:rsidRPr="00E17B93">
        <w:rPr>
          <w:rFonts w:ascii="Arial" w:hAnsi="Arial" w:cs="Arial"/>
          <w:sz w:val="24"/>
        </w:rPr>
        <w:t>a utilizada por los equipos para el desarrollo del proyecto, cabe mencionar que la cantidad de energía consumida por cada uno de los equipos dependerá de las caracter</w:t>
      </w:r>
      <w:r>
        <w:rPr>
          <w:rFonts w:ascii="Arial" w:hAnsi="Arial" w:cs="Arial"/>
          <w:sz w:val="24"/>
        </w:rPr>
        <w:t>í</w:t>
      </w:r>
      <w:r w:rsidRPr="00E17B93">
        <w:rPr>
          <w:rFonts w:ascii="Arial" w:hAnsi="Arial" w:cs="Arial"/>
          <w:sz w:val="24"/>
        </w:rPr>
        <w:t>stic</w:t>
      </w:r>
      <w:r>
        <w:rPr>
          <w:rFonts w:ascii="Arial" w:hAnsi="Arial" w:cs="Arial"/>
          <w:sz w:val="24"/>
        </w:rPr>
        <w:t>as propias de cada uno de ellos.</w:t>
      </w:r>
    </w:p>
    <w:p w:rsidR="00E51154" w:rsidRPr="002E1795" w:rsidRDefault="00E51154" w:rsidP="00E51154">
      <w:pPr>
        <w:pStyle w:val="Prrafodelista"/>
        <w:spacing w:line="360" w:lineRule="auto"/>
        <w:ind w:left="1080"/>
        <w:jc w:val="both"/>
        <w:rPr>
          <w:rFonts w:ascii="Arial" w:hAnsi="Arial" w:cs="Arial"/>
          <w:color w:val="auto"/>
          <w:sz w:val="24"/>
          <w:szCs w:val="24"/>
        </w:rPr>
      </w:pPr>
    </w:p>
    <w:p w:rsidR="00E51154" w:rsidRPr="002E1795" w:rsidRDefault="00E51154" w:rsidP="00E51154">
      <w:pPr>
        <w:pStyle w:val="Prrafodelista"/>
        <w:numPr>
          <w:ilvl w:val="1"/>
          <w:numId w:val="8"/>
        </w:numPr>
        <w:spacing w:line="360" w:lineRule="auto"/>
        <w:jc w:val="both"/>
        <w:rPr>
          <w:rFonts w:ascii="Arial" w:hAnsi="Arial" w:cs="Arial"/>
          <w:color w:val="auto"/>
          <w:sz w:val="24"/>
          <w:szCs w:val="24"/>
        </w:rPr>
      </w:pPr>
      <w:r w:rsidRPr="002E1795">
        <w:rPr>
          <w:rFonts w:ascii="Arial" w:hAnsi="Arial" w:cs="Arial"/>
          <w:color w:val="auto"/>
          <w:sz w:val="24"/>
          <w:szCs w:val="24"/>
        </w:rPr>
        <w:t>La siguiente tabla</w:t>
      </w:r>
      <w:r>
        <w:rPr>
          <w:rFonts w:ascii="Arial" w:hAnsi="Arial" w:cs="Arial"/>
          <w:color w:val="auto"/>
          <w:sz w:val="24"/>
          <w:szCs w:val="24"/>
        </w:rPr>
        <w:t xml:space="preserve"> muestra un resumen de la energí</w:t>
      </w:r>
      <w:r w:rsidRPr="002E1795">
        <w:rPr>
          <w:rFonts w:ascii="Arial" w:hAnsi="Arial" w:cs="Arial"/>
          <w:color w:val="auto"/>
          <w:sz w:val="24"/>
          <w:szCs w:val="24"/>
        </w:rPr>
        <w:t>a aproximada que será</w:t>
      </w:r>
      <w:r>
        <w:rPr>
          <w:rFonts w:ascii="Arial" w:hAnsi="Arial" w:cs="Arial"/>
          <w:color w:val="auto"/>
          <w:sz w:val="24"/>
          <w:szCs w:val="24"/>
        </w:rPr>
        <w:t xml:space="preserve"> utilizada en el desarrollo de e</w:t>
      </w:r>
      <w:r w:rsidRPr="002E1795">
        <w:rPr>
          <w:rFonts w:ascii="Arial" w:hAnsi="Arial" w:cs="Arial"/>
          <w:color w:val="auto"/>
          <w:sz w:val="24"/>
          <w:szCs w:val="24"/>
        </w:rPr>
        <w:t>ste proyecto.</w:t>
      </w:r>
    </w:p>
    <w:p w:rsidR="00E51154" w:rsidRDefault="00E51154" w:rsidP="00E51154">
      <w:pPr>
        <w:pStyle w:val="Prrafodelista"/>
        <w:ind w:left="1080"/>
        <w:jc w:val="both"/>
        <w:rPr>
          <w:rFonts w:ascii="Arial" w:hAnsi="Arial" w:cs="Arial"/>
          <w:color w:val="auto"/>
          <w:sz w:val="24"/>
          <w:szCs w:val="24"/>
        </w:rPr>
      </w:pPr>
    </w:p>
    <w:tbl>
      <w:tblPr>
        <w:tblStyle w:val="Tablaconcuadrcula"/>
        <w:tblW w:w="9356" w:type="dxa"/>
        <w:tblLook w:val="04A0" w:firstRow="1" w:lastRow="0" w:firstColumn="1" w:lastColumn="0" w:noHBand="0" w:noVBand="1"/>
      </w:tblPr>
      <w:tblGrid>
        <w:gridCol w:w="5060"/>
        <w:gridCol w:w="1177"/>
        <w:gridCol w:w="1276"/>
        <w:gridCol w:w="1843"/>
      </w:tblGrid>
      <w:tr w:rsidR="00E51154" w:rsidRPr="002E1795" w:rsidTr="00C76CB1">
        <w:tc>
          <w:tcPr>
            <w:tcW w:w="5060"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Equipo</w:t>
            </w:r>
          </w:p>
        </w:tc>
        <w:tc>
          <w:tcPr>
            <w:tcW w:w="1177"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 xml:space="preserve">Cantidad </w:t>
            </w:r>
          </w:p>
        </w:tc>
        <w:tc>
          <w:tcPr>
            <w:tcW w:w="1276"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(watts)</w:t>
            </w:r>
          </w:p>
        </w:tc>
        <w:tc>
          <w:tcPr>
            <w:tcW w:w="1843" w:type="dxa"/>
            <w:shd w:val="clear" w:color="auto" w:fill="C4BC96" w:themeFill="background2" w:themeFillShade="BF"/>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Consumo Total (watts)</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 xml:space="preserve">Notebook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90</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270</w:t>
            </w:r>
          </w:p>
        </w:tc>
      </w:tr>
      <w:tr w:rsidR="00E51154" w:rsidRPr="002E1795" w:rsidTr="00C76CB1">
        <w:tc>
          <w:tcPr>
            <w:tcW w:w="5060" w:type="dxa"/>
          </w:tcPr>
          <w:p w:rsidR="00E51154" w:rsidRPr="00DB4888" w:rsidRDefault="00E51154" w:rsidP="00E51154">
            <w:pPr>
              <w:spacing w:line="276" w:lineRule="auto"/>
              <w:jc w:val="both"/>
              <w:rPr>
                <w:rFonts w:ascii="Arial" w:hAnsi="Arial" w:cs="Arial"/>
                <w:sz w:val="24"/>
                <w:szCs w:val="24"/>
              </w:rPr>
            </w:pPr>
            <w:r>
              <w:rPr>
                <w:rFonts w:ascii="Arial" w:hAnsi="Arial" w:cs="Arial"/>
                <w:color w:val="auto"/>
                <w:sz w:val="24"/>
                <w:szCs w:val="24"/>
              </w:rPr>
              <w:t>Iluminació</w:t>
            </w:r>
            <w:r w:rsidRPr="002E1795">
              <w:rPr>
                <w:rFonts w:ascii="Arial" w:hAnsi="Arial" w:cs="Arial"/>
                <w:color w:val="auto"/>
                <w:sz w:val="24"/>
                <w:szCs w:val="24"/>
              </w:rPr>
              <w:t>n Ampolletas</w:t>
            </w:r>
            <w:r>
              <w:rPr>
                <w:rFonts w:ascii="Arial" w:hAnsi="Arial" w:cs="Arial"/>
                <w:color w:val="auto"/>
                <w:sz w:val="24"/>
                <w:szCs w:val="24"/>
              </w:rPr>
              <w:t xml:space="preserve"> (</w:t>
            </w:r>
            <w:r>
              <w:rPr>
                <w:rFonts w:ascii="Arial" w:hAnsi="Arial" w:cs="Arial"/>
                <w:sz w:val="24"/>
                <w:szCs w:val="24"/>
              </w:rPr>
              <w:t>Estación de trabajo</w:t>
            </w:r>
            <w:r>
              <w:rPr>
                <w:rFonts w:ascii="Arial" w:hAnsi="Arial" w:cs="Arial"/>
                <w:color w:val="auto"/>
                <w:sz w:val="24"/>
                <w:szCs w:val="24"/>
              </w:rPr>
              <w:t>)</w:t>
            </w:r>
            <w:r w:rsidRPr="002E1795">
              <w:rPr>
                <w:rFonts w:ascii="Arial" w:hAnsi="Arial" w:cs="Arial"/>
                <w:color w:val="auto"/>
                <w:sz w:val="24"/>
                <w:szCs w:val="24"/>
              </w:rPr>
              <w:t xml:space="preserve"> </w:t>
            </w:r>
          </w:p>
        </w:tc>
        <w:tc>
          <w:tcPr>
            <w:tcW w:w="1177"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3</w:t>
            </w:r>
          </w:p>
        </w:tc>
        <w:tc>
          <w:tcPr>
            <w:tcW w:w="1276"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15</w:t>
            </w:r>
          </w:p>
        </w:tc>
        <w:tc>
          <w:tcPr>
            <w:tcW w:w="1843" w:type="dxa"/>
          </w:tcPr>
          <w:p w:rsidR="00E51154" w:rsidRPr="002E1795" w:rsidRDefault="00E51154" w:rsidP="00E51154">
            <w:pPr>
              <w:pStyle w:val="Prrafodelista"/>
              <w:ind w:left="0"/>
              <w:jc w:val="center"/>
              <w:rPr>
                <w:rFonts w:ascii="Arial" w:hAnsi="Arial" w:cs="Arial"/>
                <w:color w:val="auto"/>
                <w:sz w:val="24"/>
                <w:szCs w:val="24"/>
              </w:rPr>
            </w:pPr>
            <w:r w:rsidRPr="002E1795">
              <w:rPr>
                <w:rFonts w:ascii="Arial" w:hAnsi="Arial" w:cs="Arial"/>
                <w:color w:val="auto"/>
                <w:sz w:val="24"/>
                <w:szCs w:val="24"/>
              </w:rPr>
              <w:t>45</w:t>
            </w:r>
          </w:p>
        </w:tc>
      </w:tr>
      <w:tr w:rsidR="00E51154" w:rsidRPr="002E1795" w:rsidTr="00C76CB1">
        <w:tc>
          <w:tcPr>
            <w:tcW w:w="5060" w:type="dxa"/>
          </w:tcPr>
          <w:p w:rsidR="00E51154" w:rsidRPr="002E1795" w:rsidRDefault="00E51154" w:rsidP="00E51154">
            <w:pPr>
              <w:pStyle w:val="Prrafodelista"/>
              <w:ind w:left="0"/>
              <w:jc w:val="both"/>
              <w:rPr>
                <w:rFonts w:ascii="Arial" w:hAnsi="Arial" w:cs="Arial"/>
                <w:color w:val="auto"/>
                <w:sz w:val="24"/>
                <w:szCs w:val="24"/>
              </w:rPr>
            </w:pPr>
            <w:r w:rsidRPr="002E1795">
              <w:rPr>
                <w:rFonts w:ascii="Arial" w:hAnsi="Arial" w:cs="Arial"/>
                <w:color w:val="auto"/>
                <w:sz w:val="24"/>
                <w:szCs w:val="24"/>
              </w:rPr>
              <w:t>Total</w:t>
            </w:r>
          </w:p>
        </w:tc>
        <w:tc>
          <w:tcPr>
            <w:tcW w:w="1177" w:type="dxa"/>
          </w:tcPr>
          <w:p w:rsidR="00E51154" w:rsidRPr="002E1795" w:rsidRDefault="00E51154" w:rsidP="00E51154">
            <w:pPr>
              <w:pStyle w:val="Prrafodelista"/>
              <w:ind w:left="0"/>
              <w:jc w:val="both"/>
              <w:rPr>
                <w:rFonts w:ascii="Arial" w:hAnsi="Arial" w:cs="Arial"/>
                <w:color w:val="auto"/>
                <w:sz w:val="24"/>
                <w:szCs w:val="24"/>
              </w:rPr>
            </w:pPr>
          </w:p>
        </w:tc>
        <w:tc>
          <w:tcPr>
            <w:tcW w:w="1276" w:type="dxa"/>
          </w:tcPr>
          <w:p w:rsidR="00E51154" w:rsidRPr="002E1795" w:rsidRDefault="00E51154" w:rsidP="00E51154">
            <w:pPr>
              <w:pStyle w:val="Prrafodelista"/>
              <w:ind w:left="0"/>
              <w:jc w:val="both"/>
              <w:rPr>
                <w:rFonts w:ascii="Arial" w:hAnsi="Arial" w:cs="Arial"/>
                <w:color w:val="auto"/>
                <w:sz w:val="24"/>
                <w:szCs w:val="24"/>
              </w:rPr>
            </w:pPr>
          </w:p>
        </w:tc>
        <w:tc>
          <w:tcPr>
            <w:tcW w:w="1843" w:type="dxa"/>
          </w:tcPr>
          <w:p w:rsidR="00E51154" w:rsidRPr="002E1795" w:rsidRDefault="00E51154" w:rsidP="00E51154">
            <w:pPr>
              <w:pStyle w:val="Prrafodelista"/>
              <w:keepNext/>
              <w:ind w:left="0"/>
              <w:jc w:val="center"/>
              <w:rPr>
                <w:rFonts w:ascii="Arial" w:hAnsi="Arial" w:cs="Arial"/>
                <w:color w:val="auto"/>
                <w:sz w:val="24"/>
                <w:szCs w:val="24"/>
              </w:rPr>
            </w:pPr>
            <w:r w:rsidRPr="002E1795">
              <w:rPr>
                <w:rFonts w:ascii="Arial" w:hAnsi="Arial" w:cs="Arial"/>
                <w:color w:val="auto"/>
                <w:sz w:val="24"/>
                <w:szCs w:val="24"/>
              </w:rPr>
              <w:t>315</w:t>
            </w:r>
          </w:p>
        </w:tc>
      </w:tr>
    </w:tbl>
    <w:p w:rsidR="00E51154" w:rsidRPr="00F94605" w:rsidRDefault="00E51154" w:rsidP="00E51154">
      <w:pPr>
        <w:pStyle w:val="Epgrafe"/>
        <w:jc w:val="center"/>
        <w:rPr>
          <w:rFonts w:ascii="Arial" w:hAnsi="Arial" w:cs="Arial"/>
          <w:sz w:val="22"/>
        </w:rPr>
      </w:pPr>
      <w:bookmarkStart w:id="37" w:name="_Toc369914341"/>
      <w:r w:rsidRPr="00F94605">
        <w:rPr>
          <w:rFonts w:ascii="Arial" w:hAnsi="Arial" w:cs="Arial"/>
          <w:sz w:val="22"/>
        </w:rPr>
        <w:t xml:space="preserve">Tabla </w:t>
      </w:r>
      <w:r w:rsidRPr="00F94605">
        <w:rPr>
          <w:rFonts w:ascii="Arial" w:hAnsi="Arial" w:cs="Arial"/>
          <w:sz w:val="22"/>
        </w:rPr>
        <w:fldChar w:fldCharType="begin"/>
      </w:r>
      <w:r w:rsidRPr="00F94605">
        <w:rPr>
          <w:rFonts w:ascii="Arial" w:hAnsi="Arial" w:cs="Arial"/>
          <w:sz w:val="22"/>
        </w:rPr>
        <w:instrText xml:space="preserve"> SEQ Tabla \* ARABIC </w:instrText>
      </w:r>
      <w:r w:rsidRPr="00F94605">
        <w:rPr>
          <w:rFonts w:ascii="Arial" w:hAnsi="Arial" w:cs="Arial"/>
          <w:sz w:val="22"/>
        </w:rPr>
        <w:fldChar w:fldCharType="separate"/>
      </w:r>
      <w:r>
        <w:rPr>
          <w:rFonts w:ascii="Arial" w:hAnsi="Arial" w:cs="Arial"/>
          <w:sz w:val="22"/>
        </w:rPr>
        <w:t>5</w:t>
      </w:r>
      <w:r w:rsidRPr="00F94605">
        <w:rPr>
          <w:rFonts w:ascii="Arial" w:hAnsi="Arial" w:cs="Arial"/>
          <w:sz w:val="22"/>
        </w:rPr>
        <w:fldChar w:fldCharType="end"/>
      </w:r>
      <w:r w:rsidRPr="00F94605">
        <w:rPr>
          <w:rFonts w:ascii="Arial" w:hAnsi="Arial" w:cs="Arial"/>
          <w:sz w:val="22"/>
        </w:rPr>
        <w:t xml:space="preserve"> - Recursos de Operación</w:t>
      </w:r>
      <w:bookmarkEnd w:id="37"/>
    </w:p>
    <w:p w:rsidR="00E51154" w:rsidRDefault="00E51154" w:rsidP="00E51154">
      <w:pPr>
        <w:pStyle w:val="Prrafodelista"/>
        <w:spacing w:line="360" w:lineRule="auto"/>
        <w:ind w:left="1080"/>
        <w:jc w:val="both"/>
        <w:rPr>
          <w:rFonts w:ascii="Arial" w:hAnsi="Arial" w:cs="Arial"/>
          <w:color w:val="auto"/>
          <w:sz w:val="24"/>
          <w:szCs w:val="24"/>
        </w:rPr>
      </w:pPr>
      <w:r w:rsidRPr="002E1795">
        <w:rPr>
          <w:rFonts w:ascii="Arial" w:hAnsi="Arial" w:cs="Arial"/>
          <w:color w:val="auto"/>
          <w:sz w:val="24"/>
          <w:szCs w:val="24"/>
        </w:rPr>
        <w:tab/>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Convirtiendo a kilowatts: (315 w/h)/ 1000 = 0,315 kw/h</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Consumo Mensual días hábiles: 0,315 x 4 Horas x 5 días x 4 semanas = 25,2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lastRenderedPageBreak/>
        <w:t>Consumo Mensual fin de semana: 0,315 x 8 Horas x 2 días x 4 semanas = 20,16 kw/h aproximados que se consumen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total del consumo mensual aproximado es de = 45,36 kw/h al mes.</w:t>
      </w: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El costo del kilowatts por hora del servicio de energía eléctrica vigente hasta la fecha, para un consumo mensual menor a 220 kw/h es de $86,964</w:t>
      </w:r>
      <w:r>
        <w:rPr>
          <w:rFonts w:ascii="Arial" w:hAnsi="Arial" w:cs="Arial"/>
          <w:sz w:val="24"/>
        </w:rPr>
        <w:t>.</w:t>
      </w:r>
    </w:p>
    <w:p w:rsidR="00E51154" w:rsidRDefault="00E51154" w:rsidP="00E51154">
      <w:pPr>
        <w:tabs>
          <w:tab w:val="center" w:pos="4419"/>
        </w:tabs>
        <w:spacing w:line="360" w:lineRule="auto"/>
        <w:jc w:val="both"/>
        <w:rPr>
          <w:rFonts w:ascii="Arial" w:hAnsi="Arial" w:cs="Arial"/>
          <w:sz w:val="24"/>
          <w:szCs w:val="24"/>
        </w:rPr>
      </w:pPr>
      <w:r w:rsidRPr="002E1795">
        <w:rPr>
          <w:rFonts w:ascii="Arial" w:hAnsi="Arial" w:cs="Arial"/>
          <w:sz w:val="24"/>
          <w:szCs w:val="24"/>
        </w:rPr>
        <w:tab/>
        <w:t>Así: 45,36 kw/h * $86,964 = $3944,68 de consumo mensual.</w:t>
      </w:r>
    </w:p>
    <w:p w:rsidR="00E51154" w:rsidRPr="002E1795" w:rsidRDefault="00E51154" w:rsidP="00E51154">
      <w:pPr>
        <w:tabs>
          <w:tab w:val="center" w:pos="4419"/>
        </w:tabs>
        <w:spacing w:line="360" w:lineRule="auto"/>
        <w:jc w:val="both"/>
        <w:rPr>
          <w:rFonts w:ascii="Arial" w:hAnsi="Arial" w:cs="Arial"/>
          <w:sz w:val="24"/>
          <w:szCs w:val="24"/>
        </w:rPr>
      </w:pPr>
      <w:r>
        <w:rPr>
          <w:rFonts w:ascii="Arial" w:hAnsi="Arial" w:cs="Arial"/>
          <w:sz w:val="24"/>
          <w:szCs w:val="24"/>
        </w:rPr>
        <w:t xml:space="preserve">El total del consumo de energia aproximado en el proyecto es de: </w:t>
      </w:r>
      <w:r w:rsidRPr="002E1795">
        <w:rPr>
          <w:rFonts w:ascii="Arial" w:hAnsi="Arial" w:cs="Arial"/>
          <w:sz w:val="24"/>
          <w:szCs w:val="24"/>
        </w:rPr>
        <w:t>$3944,68 de consumo mensual</w:t>
      </w:r>
      <w:r>
        <w:rPr>
          <w:rFonts w:ascii="Arial" w:hAnsi="Arial" w:cs="Arial"/>
          <w:sz w:val="24"/>
          <w:szCs w:val="24"/>
        </w:rPr>
        <w:t xml:space="preserve"> * 2.5 meses = $</w:t>
      </w:r>
      <w:r w:rsidRPr="005E001D">
        <w:rPr>
          <w:rFonts w:ascii="Arial" w:hAnsi="Arial" w:cs="Arial"/>
          <w:sz w:val="24"/>
          <w:szCs w:val="24"/>
        </w:rPr>
        <w:t>9861,7</w:t>
      </w:r>
      <w:r>
        <w:rPr>
          <w:rFonts w:ascii="Arial" w:hAnsi="Arial" w:cs="Arial"/>
          <w:sz w:val="24"/>
          <w:szCs w:val="24"/>
        </w:rPr>
        <w:t>.</w:t>
      </w:r>
    </w:p>
    <w:p w:rsidR="00E51154" w:rsidRDefault="00E51154" w:rsidP="00E51154">
      <w:pPr>
        <w:spacing w:line="360" w:lineRule="auto"/>
        <w:ind w:left="720"/>
        <w:rPr>
          <w:rFonts w:ascii="Arial" w:hAnsi="Arial" w:cs="Arial"/>
          <w:sz w:val="24"/>
          <w:szCs w:val="24"/>
        </w:rPr>
      </w:pPr>
      <w:r w:rsidRPr="004C2863">
        <w:rPr>
          <w:rFonts w:ascii="Arial" w:hAnsi="Arial" w:cs="Arial"/>
          <w:sz w:val="18"/>
          <w:szCs w:val="18"/>
          <w:highlight w:val="yellow"/>
        </w:rPr>
        <w:t>http://www.chilectra.cl/wps/wcm/connect/0a30ad0044100acc96999e65fe3686ef/Tarifas_Suministro_ClientesRegulados_2013_10_01.pdf?MOD=AJPERES&amp;Tipo=DOC</w:t>
      </w:r>
      <w:r>
        <w:rPr>
          <w:rFonts w:ascii="Arial" w:hAnsi="Arial" w:cs="Arial"/>
          <w:sz w:val="24"/>
          <w:szCs w:val="24"/>
        </w:rPr>
        <w:tab/>
      </w:r>
    </w:p>
    <w:p w:rsidR="00E51154" w:rsidRDefault="00E51154" w:rsidP="00E51154">
      <w:pPr>
        <w:tabs>
          <w:tab w:val="right" w:pos="8080"/>
        </w:tabs>
        <w:spacing w:line="360" w:lineRule="auto"/>
        <w:ind w:firstLine="709"/>
        <w:jc w:val="both"/>
        <w:rPr>
          <w:rFonts w:ascii="Arial" w:hAnsi="Arial" w:cs="Arial"/>
          <w:sz w:val="24"/>
        </w:rPr>
      </w:pPr>
      <w:r>
        <w:rPr>
          <w:rFonts w:ascii="Arial" w:hAnsi="Arial" w:cs="Arial"/>
          <w:sz w:val="24"/>
          <w:szCs w:val="24"/>
        </w:rPr>
        <w:tab/>
        <w:t xml:space="preserve">          </w:t>
      </w:r>
      <w:r w:rsidRPr="00E17B93">
        <w:rPr>
          <w:rFonts w:ascii="Arial" w:hAnsi="Arial" w:cs="Arial"/>
          <w:sz w:val="24"/>
        </w:rPr>
        <w:t>Finalmente en el estudio de factibilidad se presenta un cuadro resumen de los costos de desarrollo del proyecto en el que se consideraron los costos de Recurso Humano, Recursos Consumibles y Recursos Tecnológicos.</w:t>
      </w:r>
    </w:p>
    <w:p w:rsidR="00E51154" w:rsidRPr="002E1795" w:rsidRDefault="00E51154" w:rsidP="00E51154">
      <w:pPr>
        <w:tabs>
          <w:tab w:val="center" w:pos="4419"/>
        </w:tabs>
        <w:spacing w:line="360" w:lineRule="auto"/>
        <w:rPr>
          <w:rFonts w:ascii="Arial" w:hAnsi="Arial" w:cs="Arial"/>
          <w:sz w:val="24"/>
          <w:szCs w:val="24"/>
        </w:rPr>
      </w:pPr>
      <w:r>
        <w:rPr>
          <w:rFonts w:ascii="Arial" w:hAnsi="Arial" w:cs="Arial"/>
          <w:sz w:val="24"/>
          <w:szCs w:val="24"/>
        </w:rPr>
        <w:tab/>
      </w:r>
      <w:r w:rsidRPr="002E1795">
        <w:rPr>
          <w:rFonts w:ascii="Arial" w:hAnsi="Arial" w:cs="Arial"/>
          <w:sz w:val="24"/>
          <w:szCs w:val="24"/>
        </w:rPr>
        <w:t>Tabla resumen del presupuesto del proyecto</w:t>
      </w:r>
    </w:p>
    <w:tbl>
      <w:tblPr>
        <w:tblStyle w:val="Tablaconcuadrcula"/>
        <w:tblW w:w="0" w:type="auto"/>
        <w:tblInd w:w="959" w:type="dxa"/>
        <w:tblLook w:val="04A0" w:firstRow="1" w:lastRow="0" w:firstColumn="1" w:lastColumn="0" w:noHBand="0" w:noVBand="1"/>
      </w:tblPr>
      <w:tblGrid>
        <w:gridCol w:w="4961"/>
        <w:gridCol w:w="2126"/>
      </w:tblGrid>
      <w:tr w:rsidR="00E51154" w:rsidRPr="002E1795" w:rsidTr="00E51154">
        <w:tc>
          <w:tcPr>
            <w:tcW w:w="4961"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p>
        </w:tc>
        <w:tc>
          <w:tcPr>
            <w:tcW w:w="2126" w:type="dxa"/>
            <w:shd w:val="clear" w:color="auto" w:fill="C4BC96" w:themeFill="background2" w:themeFillShade="BF"/>
          </w:tcPr>
          <w:p w:rsidR="00E51154" w:rsidRPr="002E1795" w:rsidRDefault="00E51154" w:rsidP="00E51154">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w:t>
            </w:r>
            <w:r w:rsidR="00B30766">
              <w:rPr>
                <w:rFonts w:ascii="Arial" w:hAnsi="Arial" w:cs="Arial"/>
                <w:color w:val="auto"/>
                <w:sz w:val="24"/>
                <w:szCs w:val="24"/>
              </w:rPr>
              <w:t>350</w:t>
            </w:r>
            <w:r>
              <w:rPr>
                <w:rFonts w:ascii="Arial" w:hAnsi="Arial" w:cs="Arial"/>
                <w:color w:val="auto"/>
                <w:sz w:val="24"/>
                <w:szCs w:val="24"/>
              </w:rPr>
              <w:t>.000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E51154" w:rsidRPr="002E1795" w:rsidRDefault="00E51154" w:rsidP="00E51154">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E51154" w:rsidRPr="002E1795" w:rsidTr="00E51154">
        <w:tc>
          <w:tcPr>
            <w:tcW w:w="4961" w:type="dxa"/>
          </w:tcPr>
          <w:p w:rsidR="00E51154" w:rsidRPr="002E1795" w:rsidRDefault="00E51154" w:rsidP="00E51154">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E51154" w:rsidRPr="002E1795" w:rsidRDefault="00E51154" w:rsidP="00EE2718">
            <w:pPr>
              <w:keepNext/>
              <w:tabs>
                <w:tab w:val="center" w:pos="4419"/>
              </w:tabs>
              <w:rPr>
                <w:rFonts w:ascii="Arial" w:hAnsi="Arial" w:cs="Arial"/>
                <w:color w:val="auto"/>
                <w:sz w:val="24"/>
                <w:szCs w:val="24"/>
              </w:rPr>
            </w:pPr>
            <w:r w:rsidRPr="002E1795">
              <w:rPr>
                <w:rFonts w:ascii="Arial" w:hAnsi="Arial" w:cs="Arial"/>
                <w:color w:val="auto"/>
                <w:sz w:val="24"/>
                <w:szCs w:val="24"/>
              </w:rPr>
              <w:t>$</w:t>
            </w:r>
            <w:r w:rsidR="00EE2718" w:rsidRPr="00EE2718">
              <w:rPr>
                <w:rFonts w:ascii="Arial" w:hAnsi="Arial" w:cs="Arial"/>
                <w:color w:val="auto"/>
                <w:sz w:val="24"/>
                <w:szCs w:val="24"/>
              </w:rPr>
              <w:t>4</w:t>
            </w:r>
            <w:r w:rsidR="00EE2718">
              <w:rPr>
                <w:rFonts w:ascii="Arial" w:hAnsi="Arial" w:cs="Arial"/>
                <w:color w:val="auto"/>
                <w:sz w:val="24"/>
                <w:szCs w:val="24"/>
              </w:rPr>
              <w:t>.</w:t>
            </w:r>
            <w:r w:rsidR="00EE2718" w:rsidRPr="00EE2718">
              <w:rPr>
                <w:rFonts w:ascii="Arial" w:hAnsi="Arial" w:cs="Arial"/>
                <w:color w:val="auto"/>
                <w:sz w:val="24"/>
                <w:szCs w:val="24"/>
              </w:rPr>
              <w:t>782</w:t>
            </w:r>
            <w:r w:rsidR="00EE2718">
              <w:rPr>
                <w:rFonts w:ascii="Arial" w:hAnsi="Arial" w:cs="Arial"/>
                <w:color w:val="auto"/>
                <w:sz w:val="24"/>
                <w:szCs w:val="24"/>
              </w:rPr>
              <w:t>.</w:t>
            </w:r>
            <w:r w:rsidR="00EE2718" w:rsidRPr="00EE2718">
              <w:rPr>
                <w:rFonts w:ascii="Arial" w:hAnsi="Arial" w:cs="Arial"/>
                <w:color w:val="auto"/>
                <w:sz w:val="24"/>
                <w:szCs w:val="24"/>
              </w:rPr>
              <w:t>222</w:t>
            </w:r>
          </w:p>
        </w:tc>
      </w:tr>
    </w:tbl>
    <w:p w:rsidR="00E51154" w:rsidRDefault="00E51154" w:rsidP="00E51154">
      <w:pPr>
        <w:pStyle w:val="Epgrafe"/>
        <w:jc w:val="center"/>
        <w:rPr>
          <w:rFonts w:ascii="Arial" w:hAnsi="Arial" w:cs="Arial"/>
          <w:sz w:val="22"/>
        </w:rPr>
      </w:pPr>
      <w:bookmarkStart w:id="38" w:name="_Toc369914342"/>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Pr>
          <w:rFonts w:ascii="Arial" w:hAnsi="Arial" w:cs="Arial"/>
          <w:sz w:val="22"/>
        </w:rPr>
        <w:t>6</w:t>
      </w:r>
      <w:r w:rsidRPr="00E17B93">
        <w:rPr>
          <w:rFonts w:ascii="Arial" w:hAnsi="Arial" w:cs="Arial"/>
          <w:sz w:val="22"/>
        </w:rPr>
        <w:fldChar w:fldCharType="end"/>
      </w:r>
      <w:r w:rsidRPr="00E17B93">
        <w:rPr>
          <w:rFonts w:ascii="Arial" w:hAnsi="Arial" w:cs="Arial"/>
          <w:sz w:val="22"/>
        </w:rPr>
        <w:t xml:space="preserve"> - Resumen del presupuesto del proyecto</w:t>
      </w:r>
      <w:bookmarkEnd w:id="38"/>
    </w:p>
    <w:p w:rsidR="00A160CE" w:rsidRDefault="00A160CE" w:rsidP="00A160CE">
      <w:pPr>
        <w:tabs>
          <w:tab w:val="right" w:pos="8080"/>
        </w:tabs>
        <w:spacing w:line="360" w:lineRule="auto"/>
        <w:ind w:firstLine="709"/>
        <w:jc w:val="both"/>
        <w:rPr>
          <w:rFonts w:ascii="Arial" w:hAnsi="Arial" w:cs="Arial"/>
          <w:color w:val="auto"/>
          <w:sz w:val="24"/>
          <w:szCs w:val="24"/>
        </w:rPr>
      </w:pPr>
      <w:r w:rsidRPr="00E17B93">
        <w:rPr>
          <w:rFonts w:ascii="Arial" w:hAnsi="Arial" w:cs="Arial"/>
          <w:sz w:val="24"/>
        </w:rPr>
        <w:t>Como se observa en la tabla anterior, el costo del desarrollo del proyecto asciende a la cantidad de $</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p w:rsidR="00E51154" w:rsidRDefault="00D64DDB" w:rsidP="00A160CE">
      <w:pPr>
        <w:tabs>
          <w:tab w:val="right" w:pos="8080"/>
        </w:tabs>
        <w:spacing w:line="360" w:lineRule="auto"/>
        <w:ind w:firstLine="709"/>
        <w:jc w:val="both"/>
        <w:rPr>
          <w:rFonts w:ascii="Arial" w:hAnsi="Arial" w:cs="Arial"/>
          <w:color w:val="auto"/>
          <w:sz w:val="24"/>
          <w:szCs w:val="24"/>
        </w:rPr>
      </w:pPr>
      <w:r>
        <w:rPr>
          <w:rFonts w:ascii="Arial" w:hAnsi="Arial" w:cs="Arial"/>
          <w:color w:val="auto"/>
          <w:sz w:val="24"/>
          <w:szCs w:val="24"/>
        </w:rPr>
        <w:t xml:space="preserve">Añadiendo las alternativas de solucion al presupuesto del proyecto </w:t>
      </w:r>
      <w:r w:rsidR="006073B9">
        <w:rPr>
          <w:rFonts w:ascii="Arial" w:hAnsi="Arial" w:cs="Arial"/>
          <w:color w:val="auto"/>
          <w:sz w:val="24"/>
          <w:szCs w:val="24"/>
        </w:rPr>
        <w:t xml:space="preserve">su valores varian. se detallan a continuacion: </w:t>
      </w:r>
      <w:r w:rsidR="00E51154">
        <w:rPr>
          <w:rFonts w:ascii="Arial" w:hAnsi="Arial" w:cs="Arial"/>
          <w:color w:val="auto"/>
          <w:sz w:val="24"/>
          <w:szCs w:val="24"/>
        </w:rPr>
        <w:tab/>
      </w:r>
    </w:p>
    <w:p w:rsidR="00D64DDB" w:rsidRDefault="00D64DDB" w:rsidP="00E51154">
      <w:pPr>
        <w:tabs>
          <w:tab w:val="right" w:pos="8080"/>
        </w:tabs>
        <w:spacing w:line="360" w:lineRule="auto"/>
        <w:ind w:firstLine="709"/>
        <w:jc w:val="both"/>
        <w:rPr>
          <w:rFonts w:ascii="Arial" w:hAnsi="Arial" w:cs="Arial"/>
          <w:color w:val="auto"/>
          <w:sz w:val="24"/>
          <w:szCs w:val="24"/>
        </w:rPr>
      </w:pPr>
    </w:p>
    <w:p w:rsidR="006073B9" w:rsidRPr="0099127A" w:rsidRDefault="006073B9" w:rsidP="006073B9">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lastRenderedPageBreak/>
        <w:t>Alternativa N° 1 .net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Detalle</w:t>
            </w:r>
            <w:r w:rsidR="00CA20C8" w:rsidRPr="0040057F">
              <w:rPr>
                <w:rFonts w:ascii="Arial" w:hAnsi="Arial" w:cs="Arial"/>
                <w:sz w:val="24"/>
              </w:rPr>
              <w:t xml:space="preserve"> equipamiento</w:t>
            </w:r>
          </w:p>
        </w:tc>
        <w:tc>
          <w:tcPr>
            <w:tcW w:w="1243" w:type="dxa"/>
            <w:shd w:val="clear" w:color="auto" w:fill="C4BC96" w:themeFill="background2" w:themeFillShade="BF"/>
          </w:tcPr>
          <w:p w:rsidR="006073B9" w:rsidRPr="0040057F" w:rsidRDefault="006073B9" w:rsidP="00156702">
            <w:pPr>
              <w:tabs>
                <w:tab w:val="right" w:pos="8080"/>
              </w:tabs>
              <w:spacing w:line="360" w:lineRule="auto"/>
              <w:jc w:val="center"/>
              <w:rPr>
                <w:rFonts w:ascii="Arial" w:hAnsi="Arial" w:cs="Arial"/>
                <w:sz w:val="24"/>
              </w:rPr>
            </w:pPr>
            <w:r w:rsidRPr="0040057F">
              <w:rPr>
                <w:rFonts w:ascii="Arial" w:hAnsi="Arial" w:cs="Arial"/>
                <w:sz w:val="24"/>
              </w:rPr>
              <w:t>Cantidad</w:t>
            </w:r>
          </w:p>
        </w:tc>
        <w:tc>
          <w:tcPr>
            <w:tcW w:w="1352" w:type="dxa"/>
            <w:shd w:val="clear" w:color="auto" w:fill="C4BC96" w:themeFill="background2" w:themeFillShade="BF"/>
          </w:tcPr>
          <w:p w:rsidR="006073B9" w:rsidRPr="0040057F" w:rsidRDefault="0040057F"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40057F">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I3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Licencia Visual Studio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sidRPr="00EC776D">
              <w:rPr>
                <w:rFonts w:ascii="Arial" w:hAnsi="Arial" w:cs="Arial"/>
                <w:sz w:val="24"/>
              </w:rPr>
              <w:t>25</w:t>
            </w:r>
            <w:r>
              <w:rPr>
                <w:rFonts w:ascii="Arial" w:hAnsi="Arial" w:cs="Arial"/>
                <w:sz w:val="24"/>
              </w:rPr>
              <w:t>3.000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6073B9" w:rsidRDefault="006073B9" w:rsidP="006073B9">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A20C8" w:rsidRPr="002E1795" w:rsidTr="00156702">
        <w:tc>
          <w:tcPr>
            <w:tcW w:w="4961" w:type="dxa"/>
            <w:shd w:val="clear" w:color="auto" w:fill="C4BC96" w:themeFill="background2" w:themeFillShade="BF"/>
          </w:tcPr>
          <w:p w:rsidR="00CA20C8" w:rsidRPr="002E1795" w:rsidRDefault="00CA20C8" w:rsidP="00CA20C8">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CA20C8" w:rsidRPr="002E1795" w:rsidRDefault="00CA20C8"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CA20C8" w:rsidRPr="002E1795" w:rsidRDefault="00CA20C8"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CA20C8" w:rsidRPr="002E1795" w:rsidTr="00156702">
        <w:tc>
          <w:tcPr>
            <w:tcW w:w="4961" w:type="dxa"/>
          </w:tcPr>
          <w:p w:rsidR="00CA20C8" w:rsidRPr="002E1795" w:rsidRDefault="00CA20C8"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CA20C8" w:rsidRPr="002E1795" w:rsidRDefault="00CA20C8"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6073B9">
      <w:pPr>
        <w:spacing w:line="360" w:lineRule="auto"/>
        <w:ind w:firstLine="720"/>
        <w:jc w:val="both"/>
        <w:rPr>
          <w:rFonts w:ascii="Arial" w:hAnsi="Arial" w:cs="Arial"/>
          <w:color w:val="auto"/>
          <w:sz w:val="24"/>
          <w:szCs w:val="24"/>
        </w:rPr>
      </w:pPr>
    </w:p>
    <w:p w:rsidR="004328EF" w:rsidRDefault="004328EF" w:rsidP="006073B9">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1 incluyendo Equipamiento y desarrollo  es de $</w:t>
      </w:r>
      <w:r w:rsidRPr="004328EF">
        <w:rPr>
          <w:rFonts w:ascii="Arial" w:hAnsi="Arial" w:cs="Arial"/>
          <w:color w:val="auto"/>
          <w:sz w:val="24"/>
          <w:szCs w:val="24"/>
        </w:rPr>
        <w:t>6</w:t>
      </w:r>
      <w:r>
        <w:rPr>
          <w:rFonts w:ascii="Arial" w:hAnsi="Arial" w:cs="Arial"/>
          <w:color w:val="auto"/>
          <w:sz w:val="24"/>
          <w:szCs w:val="24"/>
        </w:rPr>
        <w:t>.</w:t>
      </w:r>
      <w:r w:rsidRPr="004328EF">
        <w:rPr>
          <w:rFonts w:ascii="Arial" w:hAnsi="Arial" w:cs="Arial"/>
          <w:color w:val="auto"/>
          <w:sz w:val="24"/>
          <w:szCs w:val="24"/>
        </w:rPr>
        <w:t>423</w:t>
      </w:r>
      <w:r>
        <w:rPr>
          <w:rFonts w:ascii="Arial" w:hAnsi="Arial" w:cs="Arial"/>
          <w:color w:val="auto"/>
          <w:sz w:val="24"/>
          <w:szCs w:val="24"/>
        </w:rPr>
        <w:t>.</w:t>
      </w:r>
      <w:r w:rsidRPr="004328EF">
        <w:rPr>
          <w:rFonts w:ascii="Arial" w:hAnsi="Arial" w:cs="Arial"/>
          <w:color w:val="auto"/>
          <w:sz w:val="24"/>
          <w:szCs w:val="24"/>
        </w:rPr>
        <w:t>222</w:t>
      </w:r>
      <w:r>
        <w:rPr>
          <w:rFonts w:ascii="Arial" w:hAnsi="Arial" w:cs="Arial"/>
          <w:color w:val="auto"/>
          <w:sz w:val="24"/>
          <w:szCs w:val="24"/>
        </w:rPr>
        <w:t>.</w:t>
      </w:r>
    </w:p>
    <w:p w:rsidR="006073B9" w:rsidRPr="0099127A" w:rsidRDefault="006073B9" w:rsidP="006073B9">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2 PHP con MySQL</w:t>
      </w:r>
    </w:p>
    <w:tbl>
      <w:tblPr>
        <w:tblStyle w:val="Tablaconcuadrcula"/>
        <w:tblW w:w="0" w:type="auto"/>
        <w:tblLook w:val="04A0" w:firstRow="1" w:lastRow="0" w:firstColumn="1" w:lastColumn="0" w:noHBand="0" w:noVBand="1"/>
      </w:tblPr>
      <w:tblGrid>
        <w:gridCol w:w="6459"/>
        <w:gridCol w:w="1243"/>
        <w:gridCol w:w="1352"/>
      </w:tblGrid>
      <w:tr w:rsidR="006073B9" w:rsidTr="00156702">
        <w:tc>
          <w:tcPr>
            <w:tcW w:w="6459"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Detalle</w:t>
            </w:r>
          </w:p>
        </w:tc>
        <w:tc>
          <w:tcPr>
            <w:tcW w:w="1243" w:type="dxa"/>
            <w:shd w:val="clear" w:color="auto" w:fill="C4BC96" w:themeFill="background2" w:themeFillShade="BF"/>
          </w:tcPr>
          <w:p w:rsidR="006073B9" w:rsidRPr="00154DA2" w:rsidRDefault="006073B9" w:rsidP="00156702">
            <w:pPr>
              <w:tabs>
                <w:tab w:val="right" w:pos="8080"/>
              </w:tabs>
              <w:spacing w:line="360" w:lineRule="auto"/>
              <w:jc w:val="center"/>
              <w:rPr>
                <w:rFonts w:ascii="Arial" w:hAnsi="Arial" w:cs="Arial"/>
                <w:sz w:val="24"/>
              </w:rPr>
            </w:pPr>
            <w:r w:rsidRPr="00154DA2">
              <w:rPr>
                <w:rFonts w:ascii="Arial" w:hAnsi="Arial" w:cs="Arial"/>
                <w:sz w:val="24"/>
              </w:rPr>
              <w:t>Cantidad</w:t>
            </w:r>
          </w:p>
        </w:tc>
        <w:tc>
          <w:tcPr>
            <w:tcW w:w="1352" w:type="dxa"/>
            <w:shd w:val="clear" w:color="auto" w:fill="C4BC96" w:themeFill="background2" w:themeFillShade="BF"/>
          </w:tcPr>
          <w:p w:rsidR="006073B9" w:rsidRPr="00154DA2" w:rsidRDefault="00154DA2" w:rsidP="001567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6073B9" w:rsidRPr="00154DA2">
              <w:rPr>
                <w:rFonts w:ascii="Arial" w:hAnsi="Arial" w:cs="Arial"/>
                <w:sz w:val="24"/>
              </w:rPr>
              <w:t>$</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Servidor Procesador I5 2.7 GHZ, RAM 8 Gb DDR3, HD 2,0 TB</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500.000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163.000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203.000</w:t>
            </w:r>
          </w:p>
        </w:tc>
      </w:tr>
      <w:tr w:rsidR="006073B9" w:rsidTr="00156702">
        <w:tc>
          <w:tcPr>
            <w:tcW w:w="6459" w:type="dxa"/>
          </w:tcPr>
          <w:p w:rsidR="006073B9" w:rsidRDefault="006073B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243"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1</w:t>
            </w:r>
          </w:p>
        </w:tc>
        <w:tc>
          <w:tcPr>
            <w:tcW w:w="1352" w:type="dxa"/>
          </w:tcPr>
          <w:p w:rsidR="006073B9" w:rsidRDefault="006073B9" w:rsidP="00156702">
            <w:pPr>
              <w:tabs>
                <w:tab w:val="right" w:pos="8080"/>
              </w:tabs>
              <w:spacing w:line="360" w:lineRule="auto"/>
              <w:jc w:val="center"/>
              <w:rPr>
                <w:rFonts w:ascii="Arial" w:hAnsi="Arial" w:cs="Arial"/>
                <w:sz w:val="24"/>
              </w:rPr>
            </w:pPr>
            <w:r>
              <w:rPr>
                <w:rFonts w:ascii="Arial" w:hAnsi="Arial" w:cs="Arial"/>
                <w:sz w:val="24"/>
              </w:rPr>
              <w:t>522.000</w:t>
            </w:r>
          </w:p>
        </w:tc>
      </w:tr>
      <w:tr w:rsidR="006073B9" w:rsidTr="00156702">
        <w:tblPrEx>
          <w:tblCellMar>
            <w:left w:w="70" w:type="dxa"/>
            <w:right w:w="70" w:type="dxa"/>
          </w:tblCellMar>
          <w:tblLook w:val="0000" w:firstRow="0" w:lastRow="0" w:firstColumn="0" w:lastColumn="0" w:noHBand="0" w:noVBand="0"/>
        </w:tblPrEx>
        <w:trPr>
          <w:trHeight w:val="301"/>
        </w:trPr>
        <w:tc>
          <w:tcPr>
            <w:tcW w:w="7702" w:type="dxa"/>
            <w:gridSpan w:val="2"/>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Total</w:t>
            </w:r>
          </w:p>
        </w:tc>
        <w:tc>
          <w:tcPr>
            <w:tcW w:w="1352" w:type="dxa"/>
          </w:tcPr>
          <w:p w:rsidR="006073B9" w:rsidRDefault="006073B9" w:rsidP="001567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6073B9"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 </w:t>
      </w:r>
    </w:p>
    <w:p w:rsidR="004328EF" w:rsidRDefault="004328EF" w:rsidP="004328EF">
      <w:pPr>
        <w:spacing w:line="360" w:lineRule="auto"/>
        <w:ind w:firstLine="720"/>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4328EF" w:rsidRPr="002E1795" w:rsidTr="00156702">
        <w:tc>
          <w:tcPr>
            <w:tcW w:w="4961"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Recurso</w:t>
            </w:r>
            <w:r>
              <w:rPr>
                <w:rFonts w:ascii="Arial" w:hAnsi="Arial" w:cs="Arial"/>
                <w:color w:val="auto"/>
                <w:sz w:val="24"/>
                <w:szCs w:val="24"/>
              </w:rPr>
              <w:t xml:space="preserve"> (Desarrollo)</w:t>
            </w:r>
          </w:p>
        </w:tc>
        <w:tc>
          <w:tcPr>
            <w:tcW w:w="2126" w:type="dxa"/>
            <w:shd w:val="clear" w:color="auto" w:fill="C4BC96" w:themeFill="background2" w:themeFillShade="BF"/>
          </w:tcPr>
          <w:p w:rsidR="004328EF" w:rsidRPr="002E1795" w:rsidRDefault="004328EF" w:rsidP="00156702">
            <w:pPr>
              <w:tabs>
                <w:tab w:val="center" w:pos="4419"/>
              </w:tabs>
              <w:jc w:val="center"/>
              <w:rPr>
                <w:rFonts w:ascii="Arial" w:hAnsi="Arial" w:cs="Arial"/>
                <w:color w:val="auto"/>
                <w:sz w:val="24"/>
                <w:szCs w:val="24"/>
              </w:rPr>
            </w:pPr>
            <w:r w:rsidRPr="002E1795">
              <w:rPr>
                <w:rFonts w:ascii="Arial" w:hAnsi="Arial" w:cs="Arial"/>
                <w:color w:val="auto"/>
                <w:sz w:val="24"/>
                <w:szCs w:val="24"/>
              </w:rPr>
              <w:t>Total ($)</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Humano</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3.350.000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Recurso Consumible</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53.460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 xml:space="preserve">Recursos </w:t>
            </w:r>
            <w:r w:rsidRPr="002E1795">
              <w:rPr>
                <w:rFonts w:ascii="Arial" w:hAnsi="Arial" w:cs="Arial"/>
                <w:sz w:val="24"/>
                <w:szCs w:val="24"/>
              </w:rPr>
              <w:t>Tecnológicos</w:t>
            </w:r>
          </w:p>
        </w:tc>
        <w:tc>
          <w:tcPr>
            <w:tcW w:w="2126"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w:t>
            </w:r>
            <w:r>
              <w:rPr>
                <w:rFonts w:ascii="Arial" w:hAnsi="Arial" w:cs="Arial"/>
                <w:color w:val="auto"/>
                <w:sz w:val="24"/>
                <w:szCs w:val="24"/>
              </w:rPr>
              <w:t>1.368.900</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 xml:space="preserve">Recursos </w:t>
            </w:r>
            <w:r w:rsidRPr="002E1795">
              <w:rPr>
                <w:rFonts w:ascii="Arial" w:hAnsi="Arial" w:cs="Arial"/>
                <w:sz w:val="24"/>
                <w:szCs w:val="24"/>
              </w:rPr>
              <w:t>de Operación</w:t>
            </w:r>
          </w:p>
        </w:tc>
        <w:tc>
          <w:tcPr>
            <w:tcW w:w="2126" w:type="dxa"/>
          </w:tcPr>
          <w:p w:rsidR="004328EF" w:rsidRPr="002E1795" w:rsidRDefault="004328EF" w:rsidP="00156702">
            <w:pPr>
              <w:tabs>
                <w:tab w:val="center" w:pos="4419"/>
              </w:tabs>
              <w:rPr>
                <w:rFonts w:ascii="Arial" w:hAnsi="Arial" w:cs="Arial"/>
                <w:color w:val="auto"/>
                <w:sz w:val="24"/>
                <w:szCs w:val="24"/>
              </w:rPr>
            </w:pPr>
            <w:r>
              <w:rPr>
                <w:rFonts w:ascii="Arial" w:hAnsi="Arial" w:cs="Arial"/>
                <w:color w:val="auto"/>
                <w:sz w:val="24"/>
                <w:szCs w:val="24"/>
              </w:rPr>
              <w:t>$</w:t>
            </w:r>
            <w:r>
              <w:rPr>
                <w:rFonts w:ascii="Arial" w:hAnsi="Arial" w:cs="Arial"/>
                <w:sz w:val="24"/>
                <w:szCs w:val="24"/>
              </w:rPr>
              <w:t>9.862</w:t>
            </w:r>
          </w:p>
        </w:tc>
      </w:tr>
      <w:tr w:rsidR="004328EF" w:rsidRPr="002E1795" w:rsidTr="00156702">
        <w:tc>
          <w:tcPr>
            <w:tcW w:w="4961" w:type="dxa"/>
          </w:tcPr>
          <w:p w:rsidR="004328EF" w:rsidRPr="002E1795" w:rsidRDefault="004328EF" w:rsidP="00156702">
            <w:pPr>
              <w:tabs>
                <w:tab w:val="center" w:pos="4419"/>
              </w:tabs>
              <w:rPr>
                <w:rFonts w:ascii="Arial" w:hAnsi="Arial" w:cs="Arial"/>
                <w:color w:val="auto"/>
                <w:sz w:val="24"/>
                <w:szCs w:val="24"/>
              </w:rPr>
            </w:pPr>
            <w:r w:rsidRPr="002E1795">
              <w:rPr>
                <w:rFonts w:ascii="Arial" w:hAnsi="Arial" w:cs="Arial"/>
                <w:color w:val="auto"/>
                <w:sz w:val="24"/>
                <w:szCs w:val="24"/>
              </w:rPr>
              <w:t>Total</w:t>
            </w:r>
          </w:p>
        </w:tc>
        <w:tc>
          <w:tcPr>
            <w:tcW w:w="2126" w:type="dxa"/>
          </w:tcPr>
          <w:p w:rsidR="004328EF" w:rsidRPr="002E1795" w:rsidRDefault="004328EF" w:rsidP="00156702">
            <w:pPr>
              <w:keepNext/>
              <w:tabs>
                <w:tab w:val="center" w:pos="4419"/>
              </w:tabs>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4328EF" w:rsidRDefault="004328EF" w:rsidP="004328EF">
      <w:pPr>
        <w:spacing w:line="360" w:lineRule="auto"/>
        <w:ind w:firstLine="720"/>
        <w:jc w:val="both"/>
        <w:rPr>
          <w:rFonts w:ascii="Arial" w:hAnsi="Arial" w:cs="Arial"/>
          <w:color w:val="auto"/>
          <w:sz w:val="24"/>
          <w:szCs w:val="24"/>
        </w:rPr>
      </w:pPr>
    </w:p>
    <w:p w:rsidR="004328EF" w:rsidRDefault="004328EF" w:rsidP="004328EF">
      <w:pPr>
        <w:spacing w:line="360" w:lineRule="auto"/>
        <w:ind w:firstLine="720"/>
        <w:jc w:val="both"/>
        <w:rPr>
          <w:rFonts w:ascii="Arial" w:hAnsi="Arial" w:cs="Arial"/>
          <w:color w:val="auto"/>
          <w:sz w:val="24"/>
          <w:szCs w:val="24"/>
        </w:rPr>
      </w:pPr>
      <w:r>
        <w:rPr>
          <w:rFonts w:ascii="Arial" w:hAnsi="Arial" w:cs="Arial"/>
          <w:color w:val="auto"/>
          <w:sz w:val="24"/>
          <w:szCs w:val="24"/>
        </w:rPr>
        <w:t xml:space="preserve">El costo total de la alternativa N° </w:t>
      </w:r>
      <w:r w:rsidR="00457A64">
        <w:rPr>
          <w:rFonts w:ascii="Arial" w:hAnsi="Arial" w:cs="Arial"/>
          <w:color w:val="auto"/>
          <w:sz w:val="24"/>
          <w:szCs w:val="24"/>
        </w:rPr>
        <w:t>2</w:t>
      </w:r>
      <w:r>
        <w:rPr>
          <w:rFonts w:ascii="Arial" w:hAnsi="Arial" w:cs="Arial"/>
          <w:color w:val="auto"/>
          <w:sz w:val="24"/>
          <w:szCs w:val="24"/>
        </w:rPr>
        <w:t xml:space="preserve"> incluyendo Equipamiento y desarrollo  es de $</w:t>
      </w:r>
      <w:r w:rsidR="00457A64" w:rsidRPr="00457A64">
        <w:t xml:space="preserve"> </w:t>
      </w:r>
      <w:r w:rsidR="00457A64" w:rsidRPr="00457A64">
        <w:rPr>
          <w:rFonts w:ascii="Arial" w:hAnsi="Arial" w:cs="Arial"/>
          <w:color w:val="auto"/>
          <w:sz w:val="24"/>
          <w:szCs w:val="24"/>
        </w:rPr>
        <w:t>6</w:t>
      </w:r>
      <w:r w:rsidR="00457A64">
        <w:rPr>
          <w:rFonts w:ascii="Arial" w:hAnsi="Arial" w:cs="Arial"/>
          <w:color w:val="auto"/>
          <w:sz w:val="24"/>
          <w:szCs w:val="24"/>
        </w:rPr>
        <w:t>.</w:t>
      </w:r>
      <w:r w:rsidR="00457A64" w:rsidRPr="00457A64">
        <w:rPr>
          <w:rFonts w:ascii="Arial" w:hAnsi="Arial" w:cs="Arial"/>
          <w:color w:val="auto"/>
          <w:sz w:val="24"/>
          <w:szCs w:val="24"/>
        </w:rPr>
        <w:t>170</w:t>
      </w:r>
      <w:r w:rsidR="00457A64">
        <w:rPr>
          <w:rFonts w:ascii="Arial" w:hAnsi="Arial" w:cs="Arial"/>
          <w:color w:val="auto"/>
          <w:sz w:val="24"/>
          <w:szCs w:val="24"/>
        </w:rPr>
        <w:t>.</w:t>
      </w:r>
      <w:r w:rsidR="00457A64" w:rsidRPr="00457A64">
        <w:rPr>
          <w:rFonts w:ascii="Arial" w:hAnsi="Arial" w:cs="Arial"/>
          <w:color w:val="auto"/>
          <w:sz w:val="24"/>
          <w:szCs w:val="24"/>
        </w:rPr>
        <w:t>222</w:t>
      </w:r>
      <w:r>
        <w:rPr>
          <w:rFonts w:ascii="Arial" w:hAnsi="Arial" w:cs="Arial"/>
          <w:color w:val="auto"/>
          <w:sz w:val="24"/>
          <w:szCs w:val="24"/>
        </w:rPr>
        <w:t>.</w:t>
      </w:r>
    </w:p>
    <w:p w:rsidR="006073B9" w:rsidRDefault="006073B9" w:rsidP="00E51154">
      <w:pPr>
        <w:spacing w:line="360" w:lineRule="auto"/>
        <w:jc w:val="both"/>
        <w:rPr>
          <w:rFonts w:ascii="Arial" w:hAnsi="Arial" w:cs="Arial"/>
          <w:b/>
          <w:sz w:val="24"/>
          <w:szCs w:val="24"/>
        </w:rPr>
      </w:pPr>
    </w:p>
    <w:p w:rsidR="00E51154" w:rsidRPr="00ED0BE2" w:rsidRDefault="00E51154" w:rsidP="00E51154">
      <w:pPr>
        <w:spacing w:line="360" w:lineRule="auto"/>
        <w:jc w:val="both"/>
        <w:rPr>
          <w:rFonts w:ascii="Arial" w:hAnsi="Arial" w:cs="Arial"/>
          <w:b/>
          <w:sz w:val="24"/>
          <w:szCs w:val="24"/>
        </w:rPr>
      </w:pPr>
      <w:r w:rsidRPr="00ED0BE2">
        <w:rPr>
          <w:rFonts w:ascii="Arial" w:hAnsi="Arial" w:cs="Arial"/>
          <w:b/>
          <w:sz w:val="24"/>
          <w:szCs w:val="24"/>
        </w:rPr>
        <w:t xml:space="preserve">Costos del Proyecto </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Se deben analizar los costos del proyecto con el fin de obtener un monto total de la inversión, de esta forma ver si el proyecto es rentable para la empresa.</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institución debe mantener una comunicación constante con su</w:t>
      </w:r>
      <w:r>
        <w:rPr>
          <w:rFonts w:ascii="Arial" w:hAnsi="Arial" w:cs="Arial"/>
          <w:sz w:val="24"/>
        </w:rPr>
        <w:t>s clientes y en la actualidad só</w:t>
      </w:r>
      <w:r w:rsidRPr="00E17B93">
        <w:rPr>
          <w:rFonts w:ascii="Arial" w:hAnsi="Arial" w:cs="Arial"/>
          <w:sz w:val="24"/>
        </w:rPr>
        <w:t>lo existe un sistema de ticket que genera principalmente una limitación en la comunicación y gestión entre la empresa y sus clientes. Este sistema pretende obtener principalmente los siguientes beneficios: Tener una mayor organización con la información de los proyectos, mantener registros históricos de las solicitudes del cliente estableciendo</w:t>
      </w:r>
      <w:r>
        <w:rPr>
          <w:rFonts w:ascii="Arial" w:hAnsi="Arial" w:cs="Arial"/>
          <w:sz w:val="24"/>
        </w:rPr>
        <w:t>,</w:t>
      </w:r>
      <w:r w:rsidRPr="00E17B93">
        <w:rPr>
          <w:rFonts w:ascii="Arial" w:hAnsi="Arial" w:cs="Arial"/>
          <w:sz w:val="24"/>
        </w:rPr>
        <w:t xml:space="preserve"> tipos y estados en las solicitudes, representar la información estadísticamente para ayudar a la toma de decisiones.</w:t>
      </w: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El cuadro que se muestra a continuación son los recursos necesarios para llevar a cabo </w:t>
      </w:r>
      <w:r>
        <w:rPr>
          <w:rFonts w:ascii="Arial" w:hAnsi="Arial" w:cs="Arial"/>
          <w:sz w:val="24"/>
        </w:rPr>
        <w:t>el desarrollo de este proyecto:</w:t>
      </w:r>
    </w:p>
    <w:p w:rsidR="00457A64" w:rsidRDefault="00457A64" w:rsidP="00E51154">
      <w:pPr>
        <w:tabs>
          <w:tab w:val="right" w:pos="8080"/>
        </w:tabs>
        <w:spacing w:line="360" w:lineRule="auto"/>
        <w:ind w:firstLine="709"/>
        <w:jc w:val="both"/>
        <w:rPr>
          <w:rFonts w:ascii="Arial" w:hAnsi="Arial" w:cs="Arial"/>
          <w:sz w:val="24"/>
        </w:rPr>
      </w:pPr>
    </w:p>
    <w:p w:rsidR="00457A64" w:rsidRPr="002A46FC" w:rsidRDefault="00457A64" w:rsidP="00E51154">
      <w:pPr>
        <w:tabs>
          <w:tab w:val="right" w:pos="8080"/>
        </w:tabs>
        <w:spacing w:line="360" w:lineRule="auto"/>
        <w:ind w:firstLine="709"/>
        <w:jc w:val="both"/>
        <w:rPr>
          <w:rFonts w:ascii="Arial" w:hAnsi="Arial" w:cs="Arial"/>
          <w:sz w:val="24"/>
        </w:rPr>
      </w:pPr>
    </w:p>
    <w:tbl>
      <w:tblPr>
        <w:tblStyle w:val="Tablaconcuadrcula"/>
        <w:tblW w:w="8789" w:type="dxa"/>
        <w:tblInd w:w="-176" w:type="dxa"/>
        <w:tblLook w:val="04A0" w:firstRow="1" w:lastRow="0" w:firstColumn="1" w:lastColumn="0" w:noHBand="0" w:noVBand="1"/>
      </w:tblPr>
      <w:tblGrid>
        <w:gridCol w:w="3927"/>
        <w:gridCol w:w="1177"/>
        <w:gridCol w:w="2235"/>
        <w:gridCol w:w="1450"/>
      </w:tblGrid>
      <w:tr w:rsidR="00E51154" w:rsidRPr="002E1795" w:rsidTr="00870D44">
        <w:trPr>
          <w:trHeight w:val="416"/>
        </w:trPr>
        <w:tc>
          <w:tcPr>
            <w:tcW w:w="3927" w:type="dxa"/>
            <w:shd w:val="clear" w:color="auto" w:fill="C4BC96" w:themeFill="background2" w:themeFillShade="BF"/>
          </w:tcPr>
          <w:p w:rsidR="00E51154" w:rsidRPr="002E1795" w:rsidRDefault="00E51154" w:rsidP="00E51154">
            <w:pPr>
              <w:rPr>
                <w:rFonts w:ascii="Arial" w:hAnsi="Arial" w:cs="Arial"/>
                <w:color w:val="auto"/>
                <w:sz w:val="24"/>
                <w:szCs w:val="24"/>
              </w:rPr>
            </w:pPr>
            <w:r>
              <w:rPr>
                <w:rFonts w:ascii="Arial" w:hAnsi="Arial" w:cs="Arial"/>
                <w:color w:val="auto"/>
                <w:sz w:val="24"/>
                <w:szCs w:val="24"/>
              </w:rPr>
              <w:lastRenderedPageBreak/>
              <w:t>Descripció</w:t>
            </w:r>
            <w:r w:rsidRPr="002E1795">
              <w:rPr>
                <w:rFonts w:ascii="Arial" w:hAnsi="Arial" w:cs="Arial"/>
                <w:color w:val="auto"/>
                <w:sz w:val="24"/>
                <w:szCs w:val="24"/>
              </w:rPr>
              <w:t>n</w:t>
            </w:r>
          </w:p>
        </w:tc>
        <w:tc>
          <w:tcPr>
            <w:tcW w:w="1177"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 xml:space="preserve">Cantidad </w:t>
            </w:r>
          </w:p>
        </w:tc>
        <w:tc>
          <w:tcPr>
            <w:tcW w:w="2235" w:type="dxa"/>
            <w:shd w:val="clear" w:color="auto" w:fill="C4BC96" w:themeFill="background2" w:themeFillShade="BF"/>
          </w:tcPr>
          <w:p w:rsidR="00E51154" w:rsidRPr="002E1795" w:rsidRDefault="00154DA2" w:rsidP="00E51154">
            <w:pPr>
              <w:rPr>
                <w:rFonts w:ascii="Arial" w:hAnsi="Arial" w:cs="Arial"/>
                <w:color w:val="auto"/>
                <w:sz w:val="24"/>
                <w:szCs w:val="24"/>
              </w:rPr>
            </w:pPr>
            <w:r w:rsidRPr="002E1795">
              <w:rPr>
                <w:rFonts w:ascii="Arial" w:hAnsi="Arial" w:cs="Arial"/>
                <w:color w:val="auto"/>
                <w:sz w:val="24"/>
                <w:szCs w:val="24"/>
              </w:rPr>
              <w:t xml:space="preserve">Costo </w:t>
            </w:r>
            <w:r w:rsidR="00E51154" w:rsidRPr="002E1795">
              <w:rPr>
                <w:rFonts w:ascii="Arial" w:hAnsi="Arial" w:cs="Arial"/>
                <w:color w:val="auto"/>
                <w:sz w:val="24"/>
                <w:szCs w:val="24"/>
              </w:rPr>
              <w:t>Unitario ($)</w:t>
            </w:r>
          </w:p>
        </w:tc>
        <w:tc>
          <w:tcPr>
            <w:tcW w:w="1450" w:type="dxa"/>
            <w:shd w:val="clear" w:color="auto" w:fill="C4BC96" w:themeFill="background2" w:themeFillShade="BF"/>
          </w:tcPr>
          <w:p w:rsidR="00E51154" w:rsidRPr="002E1795" w:rsidRDefault="00E51154" w:rsidP="00E51154">
            <w:pPr>
              <w:rPr>
                <w:rFonts w:ascii="Arial" w:hAnsi="Arial" w:cs="Arial"/>
                <w:color w:val="auto"/>
                <w:sz w:val="24"/>
                <w:szCs w:val="24"/>
              </w:rPr>
            </w:pPr>
            <w:r w:rsidRPr="002E1795">
              <w:rPr>
                <w:rFonts w:ascii="Arial" w:hAnsi="Arial" w:cs="Arial"/>
                <w:color w:val="auto"/>
                <w:sz w:val="24"/>
                <w:szCs w:val="24"/>
              </w:rPr>
              <w:t>Total ($)</w:t>
            </w:r>
          </w:p>
        </w:tc>
      </w:tr>
      <w:tr w:rsidR="00E51154" w:rsidRPr="002E1795" w:rsidTr="00870D44">
        <w:trPr>
          <w:trHeight w:val="416"/>
        </w:trPr>
        <w:tc>
          <w:tcPr>
            <w:tcW w:w="3927" w:type="dxa"/>
          </w:tcPr>
          <w:p w:rsidR="00E51154" w:rsidRPr="002E1795" w:rsidRDefault="00C417C3" w:rsidP="00870D44">
            <w:pPr>
              <w:rPr>
                <w:rFonts w:ascii="Arial" w:hAnsi="Arial" w:cs="Arial"/>
                <w:color w:val="auto"/>
                <w:sz w:val="24"/>
                <w:szCs w:val="24"/>
              </w:rPr>
            </w:pPr>
            <w:r>
              <w:rPr>
                <w:rFonts w:ascii="Arial" w:hAnsi="Arial" w:cs="Arial"/>
                <w:sz w:val="24"/>
                <w:lang w:eastAsia="en-US"/>
              </w:rPr>
              <w:t>Soporte MySQL</w:t>
            </w:r>
          </w:p>
        </w:tc>
        <w:tc>
          <w:tcPr>
            <w:tcW w:w="1177"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c>
          <w:tcPr>
            <w:tcW w:w="1450" w:type="dxa"/>
          </w:tcPr>
          <w:p w:rsidR="00E51154" w:rsidRPr="002E1795" w:rsidRDefault="00E51154" w:rsidP="00E51154">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SQL Server 2008</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 xml:space="preserve">Antivirus para Servidor </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Default="00103EC9" w:rsidP="00156702">
            <w:pPr>
              <w:tabs>
                <w:tab w:val="right" w:pos="8080"/>
              </w:tabs>
              <w:spacing w:line="360" w:lineRule="auto"/>
              <w:jc w:val="both"/>
              <w:rPr>
                <w:rFonts w:ascii="Arial" w:hAnsi="Arial" w:cs="Arial"/>
                <w:sz w:val="24"/>
              </w:rPr>
            </w:pPr>
            <w:r>
              <w:rPr>
                <w:rFonts w:ascii="Arial" w:hAnsi="Arial" w:cs="Arial"/>
                <w:sz w:val="24"/>
              </w:rPr>
              <w:t>Licencia Windows Server 2008 r2</w:t>
            </w:r>
          </w:p>
        </w:tc>
        <w:tc>
          <w:tcPr>
            <w:tcW w:w="1177" w:type="dxa"/>
          </w:tcPr>
          <w:p w:rsidR="00103EC9"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ED6097">
            <w:pPr>
              <w:rPr>
                <w:rFonts w:ascii="Arial" w:hAnsi="Arial" w:cs="Arial"/>
                <w:color w:val="auto"/>
                <w:sz w:val="24"/>
                <w:szCs w:val="24"/>
              </w:rPr>
            </w:pPr>
            <w:r>
              <w:rPr>
                <w:rFonts w:ascii="Arial" w:hAnsi="Arial" w:cs="Arial"/>
                <w:color w:val="auto"/>
                <w:sz w:val="24"/>
                <w:szCs w:val="24"/>
              </w:rPr>
              <w:t xml:space="preserve">Servidor (web y aplicaciones) </w:t>
            </w:r>
          </w:p>
        </w:tc>
        <w:tc>
          <w:tcPr>
            <w:tcW w:w="1177" w:type="dxa"/>
          </w:tcPr>
          <w:p w:rsidR="00103EC9" w:rsidRPr="00E51154" w:rsidRDefault="00103EC9" w:rsidP="00E51154">
            <w:pPr>
              <w:jc w:val="center"/>
              <w:rPr>
                <w:rFonts w:ascii="Arial" w:hAnsi="Arial" w:cs="Arial"/>
                <w:color w:val="auto"/>
                <w:sz w:val="24"/>
                <w:szCs w:val="24"/>
              </w:rPr>
            </w:pPr>
            <w:r>
              <w:rPr>
                <w:rFonts w:ascii="Arial" w:hAnsi="Arial" w:cs="Arial"/>
                <w:color w:val="auto"/>
                <w:sz w:val="24"/>
                <w:szCs w:val="24"/>
              </w:rPr>
              <w:t>1</w:t>
            </w:r>
          </w:p>
        </w:tc>
        <w:tc>
          <w:tcPr>
            <w:tcW w:w="2235"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c>
          <w:tcPr>
            <w:tcW w:w="1450" w:type="dxa"/>
          </w:tcPr>
          <w:p w:rsidR="00103EC9" w:rsidRPr="002E1795" w:rsidRDefault="00103EC9" w:rsidP="00ED6097">
            <w:pPr>
              <w:jc w:val="center"/>
              <w:rPr>
                <w:rFonts w:ascii="Arial" w:hAnsi="Arial" w:cs="Arial"/>
                <w:color w:val="auto"/>
                <w:sz w:val="24"/>
                <w:szCs w:val="24"/>
              </w:rPr>
            </w:pPr>
            <w:r>
              <w:rPr>
                <w:rFonts w:ascii="Arial" w:hAnsi="Arial" w:cs="Arial"/>
                <w:color w:val="auto"/>
                <w:sz w:val="24"/>
                <w:szCs w:val="24"/>
              </w:rPr>
              <w:t>-</w:t>
            </w:r>
          </w:p>
        </w:tc>
      </w:tr>
      <w:tr w:rsidR="00103EC9" w:rsidRPr="002E1795" w:rsidTr="00870D44">
        <w:trPr>
          <w:trHeight w:val="441"/>
        </w:trPr>
        <w:tc>
          <w:tcPr>
            <w:tcW w:w="3927" w:type="dxa"/>
          </w:tcPr>
          <w:p w:rsidR="00103EC9" w:rsidRPr="002E1795" w:rsidRDefault="00103EC9" w:rsidP="00B30766">
            <w:pPr>
              <w:rPr>
                <w:rFonts w:ascii="Arial" w:hAnsi="Arial" w:cs="Arial"/>
                <w:color w:val="auto"/>
                <w:sz w:val="24"/>
                <w:szCs w:val="24"/>
              </w:rPr>
            </w:pPr>
            <w:r w:rsidRPr="002E1795">
              <w:rPr>
                <w:rFonts w:ascii="Arial" w:hAnsi="Arial" w:cs="Arial"/>
                <w:color w:val="auto"/>
                <w:sz w:val="24"/>
                <w:szCs w:val="24"/>
              </w:rPr>
              <w:t xml:space="preserve">Costo </w:t>
            </w:r>
            <w:r w:rsidRPr="002E1795">
              <w:rPr>
                <w:rFonts w:ascii="Arial" w:hAnsi="Arial" w:cs="Arial"/>
                <w:sz w:val="24"/>
                <w:szCs w:val="24"/>
              </w:rPr>
              <w:t xml:space="preserve">realización </w:t>
            </w:r>
            <w:r w:rsidRPr="002E1795">
              <w:rPr>
                <w:rFonts w:ascii="Arial" w:hAnsi="Arial" w:cs="Arial"/>
                <w:color w:val="auto"/>
                <w:sz w:val="24"/>
                <w:szCs w:val="24"/>
              </w:rPr>
              <w:t xml:space="preserve">del proyecto </w:t>
            </w:r>
          </w:p>
        </w:tc>
        <w:tc>
          <w:tcPr>
            <w:tcW w:w="1177" w:type="dxa"/>
          </w:tcPr>
          <w:p w:rsidR="00103EC9" w:rsidRPr="00E51154" w:rsidRDefault="00103EC9" w:rsidP="00B30766">
            <w:pPr>
              <w:jc w:val="center"/>
              <w:rPr>
                <w:rFonts w:ascii="Arial" w:hAnsi="Arial" w:cs="Arial"/>
                <w:color w:val="auto"/>
                <w:sz w:val="24"/>
                <w:szCs w:val="24"/>
              </w:rPr>
            </w:pPr>
            <w:r>
              <w:rPr>
                <w:rFonts w:ascii="Arial" w:hAnsi="Arial" w:cs="Arial"/>
                <w:color w:val="auto"/>
                <w:sz w:val="24"/>
                <w:szCs w:val="24"/>
              </w:rPr>
              <w:t>-</w:t>
            </w:r>
          </w:p>
        </w:tc>
        <w:tc>
          <w:tcPr>
            <w:tcW w:w="2235"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c>
          <w:tcPr>
            <w:tcW w:w="1450" w:type="dxa"/>
          </w:tcPr>
          <w:p w:rsidR="00103EC9" w:rsidRPr="002E1795" w:rsidRDefault="00103EC9" w:rsidP="00B30766">
            <w:pPr>
              <w:rPr>
                <w:rFonts w:ascii="Arial" w:hAnsi="Arial" w:cs="Arial"/>
                <w:color w:val="auto"/>
                <w:sz w:val="24"/>
                <w:szCs w:val="24"/>
              </w:rPr>
            </w:pPr>
            <w:r>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r w:rsidR="00103EC9" w:rsidRPr="002E1795" w:rsidTr="00870D44">
        <w:tblPrEx>
          <w:tblCellMar>
            <w:left w:w="70" w:type="dxa"/>
            <w:right w:w="70" w:type="dxa"/>
          </w:tblCellMar>
          <w:tblLook w:val="0000" w:firstRow="0" w:lastRow="0" w:firstColumn="0" w:lastColumn="0" w:noHBand="0" w:noVBand="0"/>
        </w:tblPrEx>
        <w:trPr>
          <w:trHeight w:val="393"/>
        </w:trPr>
        <w:tc>
          <w:tcPr>
            <w:tcW w:w="7339" w:type="dxa"/>
            <w:gridSpan w:val="3"/>
          </w:tcPr>
          <w:p w:rsidR="00103EC9" w:rsidRPr="002E1795" w:rsidRDefault="00103EC9" w:rsidP="00E51154">
            <w:pPr>
              <w:spacing w:after="200" w:line="276" w:lineRule="auto"/>
              <w:ind w:left="108"/>
              <w:rPr>
                <w:rFonts w:ascii="Arial" w:hAnsi="Arial" w:cs="Arial"/>
                <w:color w:val="auto"/>
                <w:sz w:val="24"/>
                <w:szCs w:val="24"/>
              </w:rPr>
            </w:pPr>
            <w:r w:rsidRPr="002E1795">
              <w:rPr>
                <w:rFonts w:ascii="Arial" w:hAnsi="Arial" w:cs="Arial"/>
                <w:color w:val="auto"/>
                <w:sz w:val="24"/>
                <w:szCs w:val="24"/>
              </w:rPr>
              <w:t>Total Costo del Proyecto</w:t>
            </w:r>
          </w:p>
        </w:tc>
        <w:tc>
          <w:tcPr>
            <w:tcW w:w="1450" w:type="dxa"/>
          </w:tcPr>
          <w:p w:rsidR="00103EC9" w:rsidRPr="002E1795" w:rsidRDefault="00103EC9" w:rsidP="00E51154">
            <w:pPr>
              <w:keepNext/>
              <w:ind w:left="108"/>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E51154" w:rsidRPr="00E17B93" w:rsidRDefault="00E51154" w:rsidP="00E51154">
      <w:pPr>
        <w:pStyle w:val="Epgrafe"/>
        <w:jc w:val="center"/>
        <w:rPr>
          <w:rFonts w:ascii="Arial" w:hAnsi="Arial" w:cs="Arial"/>
          <w:color w:val="auto"/>
          <w:sz w:val="32"/>
          <w:szCs w:val="24"/>
        </w:rPr>
      </w:pPr>
      <w:bookmarkStart w:id="39" w:name="_Toc369914343"/>
      <w:r w:rsidRPr="00E17B93">
        <w:rPr>
          <w:rFonts w:ascii="Arial" w:hAnsi="Arial" w:cs="Arial"/>
          <w:sz w:val="22"/>
        </w:rPr>
        <w:t xml:space="preserve">Tabla </w:t>
      </w:r>
      <w:r w:rsidRPr="00E17B93">
        <w:rPr>
          <w:rFonts w:ascii="Arial" w:hAnsi="Arial" w:cs="Arial"/>
          <w:sz w:val="22"/>
        </w:rPr>
        <w:fldChar w:fldCharType="begin"/>
      </w:r>
      <w:r w:rsidRPr="00E17B93">
        <w:rPr>
          <w:rFonts w:ascii="Arial" w:hAnsi="Arial" w:cs="Arial"/>
          <w:sz w:val="22"/>
        </w:rPr>
        <w:instrText xml:space="preserve"> SEQ Tabla \* ARABIC </w:instrText>
      </w:r>
      <w:r w:rsidRPr="00E17B93">
        <w:rPr>
          <w:rFonts w:ascii="Arial" w:hAnsi="Arial" w:cs="Arial"/>
          <w:sz w:val="22"/>
        </w:rPr>
        <w:fldChar w:fldCharType="separate"/>
      </w:r>
      <w:r w:rsidRPr="00E17B93">
        <w:rPr>
          <w:rFonts w:ascii="Arial" w:hAnsi="Arial" w:cs="Arial"/>
          <w:sz w:val="22"/>
        </w:rPr>
        <w:t>7</w:t>
      </w:r>
      <w:r w:rsidRPr="00E17B93">
        <w:rPr>
          <w:rFonts w:ascii="Arial" w:hAnsi="Arial" w:cs="Arial"/>
          <w:sz w:val="22"/>
        </w:rPr>
        <w:fldChar w:fldCharType="end"/>
      </w:r>
      <w:r w:rsidRPr="00E17B93">
        <w:rPr>
          <w:rFonts w:ascii="Arial" w:hAnsi="Arial" w:cs="Arial"/>
          <w:sz w:val="22"/>
        </w:rPr>
        <w:t xml:space="preserve"> - Costos del proyecto</w:t>
      </w:r>
      <w:bookmarkEnd w:id="39"/>
    </w:p>
    <w:p w:rsidR="00E51154" w:rsidRDefault="00E51154" w:rsidP="00E51154">
      <w:pPr>
        <w:tabs>
          <w:tab w:val="right" w:pos="8080"/>
        </w:tabs>
        <w:spacing w:line="360" w:lineRule="auto"/>
        <w:ind w:firstLine="709"/>
        <w:jc w:val="both"/>
        <w:rPr>
          <w:rFonts w:ascii="Arial" w:hAnsi="Arial" w:cs="Arial"/>
          <w:sz w:val="24"/>
        </w:rPr>
      </w:pPr>
    </w:p>
    <w:p w:rsidR="00E51154"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La empresa Lazos S</w:t>
      </w:r>
      <w:r>
        <w:rPr>
          <w:rFonts w:ascii="Arial" w:hAnsi="Arial" w:cs="Arial"/>
          <w:sz w:val="24"/>
        </w:rPr>
        <w:t>.</w:t>
      </w:r>
      <w:r w:rsidRPr="00E17B93">
        <w:rPr>
          <w:rFonts w:ascii="Arial" w:hAnsi="Arial" w:cs="Arial"/>
          <w:sz w:val="24"/>
        </w:rPr>
        <w:t>A. Ya cuenta con varios de los bienes a utilizar para nuestro proyecto los cuales se detallaran a continuación:</w:t>
      </w:r>
    </w:p>
    <w:p w:rsidR="00E51154"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Hosting</w:t>
      </w:r>
    </w:p>
    <w:p w:rsidR="00E51154" w:rsidRPr="00FA3133" w:rsidRDefault="00E51154" w:rsidP="00E51154">
      <w:pPr>
        <w:pStyle w:val="Prrafodelista"/>
        <w:numPr>
          <w:ilvl w:val="1"/>
          <w:numId w:val="8"/>
        </w:numPr>
        <w:spacing w:line="360" w:lineRule="auto"/>
        <w:rPr>
          <w:rFonts w:ascii="Arial" w:hAnsi="Arial" w:cs="Arial"/>
          <w:color w:val="auto"/>
          <w:sz w:val="24"/>
          <w:szCs w:val="24"/>
        </w:rPr>
      </w:pPr>
      <w:r>
        <w:rPr>
          <w:rFonts w:ascii="Arial" w:hAnsi="Arial" w:cs="Arial"/>
          <w:color w:val="auto"/>
          <w:sz w:val="24"/>
          <w:szCs w:val="24"/>
        </w:rPr>
        <w:t>Servidor Web y aplicaciones</w:t>
      </w:r>
    </w:p>
    <w:p w:rsidR="00E51154" w:rsidRDefault="00C417C3" w:rsidP="00C417C3">
      <w:pPr>
        <w:pStyle w:val="Prrafodelista"/>
        <w:numPr>
          <w:ilvl w:val="1"/>
          <w:numId w:val="8"/>
        </w:numPr>
        <w:tabs>
          <w:tab w:val="right" w:pos="8080"/>
        </w:tabs>
        <w:spacing w:line="360" w:lineRule="auto"/>
        <w:jc w:val="both"/>
        <w:rPr>
          <w:rFonts w:ascii="Arial" w:hAnsi="Arial" w:cs="Arial"/>
          <w:sz w:val="24"/>
        </w:rPr>
      </w:pPr>
      <w:r w:rsidRPr="00C417C3">
        <w:rPr>
          <w:rFonts w:ascii="Arial" w:hAnsi="Arial" w:cs="Arial"/>
          <w:sz w:val="24"/>
          <w:lang w:eastAsia="en-US"/>
        </w:rPr>
        <w:t>Soporte Servidor MySQL</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SQL Server 2008</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Antivirus para servidor</w:t>
      </w:r>
    </w:p>
    <w:p w:rsidR="00870D44" w:rsidRDefault="00870D44" w:rsidP="00C417C3">
      <w:pPr>
        <w:pStyle w:val="Prrafodelista"/>
        <w:numPr>
          <w:ilvl w:val="1"/>
          <w:numId w:val="8"/>
        </w:numPr>
        <w:tabs>
          <w:tab w:val="right" w:pos="8080"/>
        </w:tabs>
        <w:spacing w:line="360" w:lineRule="auto"/>
        <w:jc w:val="both"/>
        <w:rPr>
          <w:rFonts w:ascii="Arial" w:hAnsi="Arial" w:cs="Arial"/>
          <w:sz w:val="24"/>
        </w:rPr>
      </w:pPr>
      <w:r>
        <w:rPr>
          <w:rFonts w:ascii="Arial" w:hAnsi="Arial" w:cs="Arial"/>
          <w:sz w:val="24"/>
          <w:lang w:eastAsia="en-US"/>
        </w:rPr>
        <w:t>Licencia Windows server 2008 r2</w:t>
      </w:r>
    </w:p>
    <w:p w:rsidR="00870D44" w:rsidRPr="00C417C3" w:rsidRDefault="00870D44" w:rsidP="00870D44">
      <w:pPr>
        <w:pStyle w:val="Prrafodelista"/>
        <w:tabs>
          <w:tab w:val="right" w:pos="8080"/>
        </w:tabs>
        <w:spacing w:line="360" w:lineRule="auto"/>
        <w:ind w:left="1080"/>
        <w:jc w:val="both"/>
        <w:rPr>
          <w:rFonts w:ascii="Arial" w:hAnsi="Arial" w:cs="Arial"/>
          <w:sz w:val="24"/>
        </w:rPr>
      </w:pPr>
    </w:p>
    <w:p w:rsidR="00E51154" w:rsidRPr="00E17B93" w:rsidRDefault="00E51154" w:rsidP="00E51154">
      <w:pPr>
        <w:tabs>
          <w:tab w:val="right" w:pos="8080"/>
        </w:tabs>
        <w:spacing w:line="360" w:lineRule="auto"/>
        <w:ind w:firstLine="709"/>
        <w:jc w:val="both"/>
        <w:rPr>
          <w:rFonts w:ascii="Arial" w:hAnsi="Arial" w:cs="Arial"/>
          <w:sz w:val="24"/>
        </w:rPr>
      </w:pPr>
      <w:r w:rsidRPr="00E17B93">
        <w:rPr>
          <w:rFonts w:ascii="Arial" w:hAnsi="Arial" w:cs="Arial"/>
          <w:sz w:val="24"/>
        </w:rPr>
        <w:t xml:space="preserve">Como hoy en día existen varios sistemas </w:t>
      </w:r>
      <w:r>
        <w:rPr>
          <w:rFonts w:ascii="Arial" w:hAnsi="Arial" w:cs="Arial"/>
          <w:sz w:val="24"/>
        </w:rPr>
        <w:t xml:space="preserve">que realizan procesos similares, </w:t>
      </w:r>
      <w:r w:rsidRPr="00E17B93">
        <w:rPr>
          <w:rFonts w:ascii="Arial" w:hAnsi="Arial" w:cs="Arial"/>
          <w:sz w:val="24"/>
        </w:rPr>
        <w:t>pero no en su totalidad, de igual forma los costos de estos son altamente elevados y no satisfacen las necesidades de la empresa. Nuestro proyecto es ampliamente favorable sobre las prioridades de la institución, por lo que consideramos que este proyecto es factiblemente económico y generara grandes beneficios.</w:t>
      </w:r>
    </w:p>
    <w:p w:rsidR="00C149A7" w:rsidRDefault="00C149A7" w:rsidP="002B3D84">
      <w:pPr>
        <w:rPr>
          <w:rFonts w:ascii="Arial" w:hAnsi="Arial" w:cs="Arial"/>
          <w:color w:val="auto"/>
          <w:sz w:val="24"/>
          <w:szCs w:val="24"/>
        </w:rPr>
      </w:pPr>
    </w:p>
    <w:p w:rsidR="00C1299A" w:rsidRDefault="00C1299A" w:rsidP="002B3D84">
      <w:pPr>
        <w:rPr>
          <w:rFonts w:ascii="Arial" w:hAnsi="Arial" w:cs="Arial"/>
          <w:color w:val="auto"/>
          <w:sz w:val="24"/>
          <w:szCs w:val="24"/>
        </w:rPr>
      </w:pPr>
    </w:p>
    <w:p w:rsidR="00031F00" w:rsidRPr="00DF18B2" w:rsidRDefault="00031F00" w:rsidP="00DF18B2">
      <w:pPr>
        <w:pStyle w:val="Ttulo4"/>
        <w:spacing w:line="360" w:lineRule="auto"/>
        <w:jc w:val="both"/>
        <w:rPr>
          <w:rFonts w:ascii="Arial" w:hAnsi="Arial" w:cs="Arial"/>
          <w:color w:val="auto"/>
          <w:szCs w:val="24"/>
        </w:rPr>
      </w:pPr>
      <w:r w:rsidRPr="00DF18B2">
        <w:rPr>
          <w:rFonts w:ascii="Arial" w:hAnsi="Arial" w:cs="Arial"/>
          <w:color w:val="auto"/>
          <w:szCs w:val="24"/>
        </w:rPr>
        <w:lastRenderedPageBreak/>
        <w:t>4.1.2.3 Factibilidad Operacional</w:t>
      </w:r>
    </w:p>
    <w:p w:rsidR="00614E13" w:rsidRPr="00614E13" w:rsidRDefault="00614E13" w:rsidP="00614E13">
      <w:pPr>
        <w:spacing w:after="0" w:line="240" w:lineRule="auto"/>
        <w:rPr>
          <w:rFonts w:ascii="Times New Roman" w:eastAsia="Times New Roman" w:hAnsi="Times New Roman" w:cs="Times New Roman"/>
          <w:noProof w:val="0"/>
          <w:color w:val="auto"/>
          <w:sz w:val="24"/>
          <w:szCs w:val="24"/>
        </w:rPr>
      </w:pPr>
      <w:r w:rsidRPr="00614E13">
        <w:rPr>
          <w:rFonts w:ascii="Times New Roman" w:eastAsia="Times New Roman" w:hAnsi="Times New Roman" w:cs="Times New Roman"/>
          <w:noProof w:val="0"/>
          <w:color w:val="auto"/>
          <w:sz w:val="24"/>
          <w:szCs w:val="24"/>
        </w:rPr>
        <w:t xml:space="preserve">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ab/>
      </w:r>
      <w:r>
        <w:rPr>
          <w:rFonts w:ascii="Arial" w:hAnsi="Arial" w:cs="Arial"/>
          <w:color w:val="auto"/>
          <w:sz w:val="24"/>
          <w:szCs w:val="24"/>
        </w:rPr>
        <w:t>En</w:t>
      </w:r>
      <w:r w:rsidRPr="00DF18B2">
        <w:rPr>
          <w:rFonts w:ascii="Arial" w:hAnsi="Arial" w:cs="Arial"/>
          <w:color w:val="auto"/>
          <w:sz w:val="24"/>
          <w:szCs w:val="24"/>
        </w:rPr>
        <w:t xml:space="preserve"> la realización del proyecto, consideramos necesario el siguiente personal: </w:t>
      </w:r>
    </w:p>
    <w:p w:rsidR="006466DD"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1 Jefe de Proyecto </w:t>
      </w:r>
    </w:p>
    <w:p w:rsidR="00706637" w:rsidRPr="00DF18B2" w:rsidRDefault="00706637" w:rsidP="006466DD">
      <w:pPr>
        <w:pStyle w:val="Prrafodelista"/>
        <w:numPr>
          <w:ilvl w:val="1"/>
          <w:numId w:val="8"/>
        </w:numPr>
        <w:spacing w:line="360" w:lineRule="auto"/>
        <w:jc w:val="both"/>
        <w:rPr>
          <w:rFonts w:ascii="Arial" w:hAnsi="Arial" w:cs="Arial"/>
          <w:color w:val="auto"/>
          <w:sz w:val="24"/>
          <w:szCs w:val="24"/>
        </w:rPr>
      </w:pPr>
      <w:r>
        <w:rPr>
          <w:rFonts w:ascii="Arial" w:hAnsi="Arial" w:cs="Arial"/>
          <w:color w:val="auto"/>
          <w:sz w:val="24"/>
          <w:szCs w:val="24"/>
        </w:rPr>
        <w:t>1 Testing</w:t>
      </w:r>
    </w:p>
    <w:p w:rsidR="006466DD" w:rsidRPr="00DF18B2" w:rsidRDefault="006466DD" w:rsidP="006466DD">
      <w:pPr>
        <w:pStyle w:val="Prrafodelista"/>
        <w:numPr>
          <w:ilvl w:val="1"/>
          <w:numId w:val="8"/>
        </w:numPr>
        <w:spacing w:line="360" w:lineRule="auto"/>
        <w:jc w:val="both"/>
        <w:rPr>
          <w:rFonts w:ascii="Arial" w:hAnsi="Arial" w:cs="Arial"/>
          <w:color w:val="auto"/>
          <w:sz w:val="24"/>
          <w:szCs w:val="24"/>
        </w:rPr>
      </w:pPr>
      <w:r w:rsidRPr="00DF18B2">
        <w:rPr>
          <w:rFonts w:ascii="Arial" w:hAnsi="Arial" w:cs="Arial"/>
          <w:color w:val="auto"/>
          <w:sz w:val="24"/>
          <w:szCs w:val="24"/>
        </w:rPr>
        <w:t xml:space="preserve">2 Programadores </w:t>
      </w:r>
    </w:p>
    <w:p w:rsidR="006466DD" w:rsidRPr="00DF18B2" w:rsidRDefault="006466DD" w:rsidP="006466DD">
      <w:pPr>
        <w:spacing w:line="360" w:lineRule="auto"/>
        <w:jc w:val="both"/>
        <w:rPr>
          <w:rFonts w:ascii="Arial" w:hAnsi="Arial" w:cs="Arial"/>
          <w:color w:val="auto"/>
          <w:sz w:val="24"/>
          <w:szCs w:val="24"/>
        </w:rPr>
      </w:pPr>
    </w:p>
    <w:p w:rsidR="006466DD" w:rsidRDefault="006466DD" w:rsidP="006466DD">
      <w:pPr>
        <w:spacing w:line="360" w:lineRule="auto"/>
        <w:ind w:firstLine="720"/>
        <w:jc w:val="both"/>
        <w:rPr>
          <w:rFonts w:ascii="Arial" w:hAnsi="Arial" w:cs="Arial"/>
          <w:sz w:val="24"/>
          <w:szCs w:val="24"/>
        </w:rPr>
      </w:pPr>
      <w:r w:rsidRPr="00DF18B2">
        <w:rPr>
          <w:rFonts w:ascii="Arial" w:hAnsi="Arial" w:cs="Arial"/>
          <w:sz w:val="24"/>
          <w:szCs w:val="24"/>
        </w:rPr>
        <w:t>Para operar el sistema, se requiere capacitar a todo el personal, de esta forma la utilización del sistema sea óptima y sea administrado sin ningún inconveniente</w:t>
      </w:r>
      <w:r>
        <w:rPr>
          <w:rFonts w:ascii="Arial" w:hAnsi="Arial" w:cs="Arial"/>
          <w:sz w:val="24"/>
          <w:szCs w:val="24"/>
        </w:rPr>
        <w:t>.</w:t>
      </w:r>
    </w:p>
    <w:p w:rsidR="006466DD" w:rsidRDefault="006466DD" w:rsidP="006466DD">
      <w:pPr>
        <w:spacing w:line="360" w:lineRule="auto"/>
        <w:jc w:val="both"/>
        <w:rPr>
          <w:rFonts w:ascii="Arial" w:hAnsi="Arial" w:cs="Arial"/>
          <w:sz w:val="24"/>
          <w:szCs w:val="24"/>
        </w:rPr>
      </w:pPr>
      <w:r>
        <w:rPr>
          <w:rFonts w:ascii="Arial" w:hAnsi="Arial" w:cs="Arial"/>
          <w:sz w:val="24"/>
          <w:szCs w:val="24"/>
        </w:rPr>
        <w:tab/>
        <w:t>En este proyecto se cuenta directamente con el apoyo de la empresa y el de los trabajadores. Ya que es una herramienta que los favorece muy positivamente al momento de realizar las gestiones, administrar las solicitudes de los clientes, organizando la información, mejorando ampliamente el sistema actual de la empresa.</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Tener una buena comunicación y apoyo con la comunidad empresarial favorece al proyecto, ya que la toma de requerimientos se realiza se forma óptima. Los antecedentes y problemáticas que surgen en la empresa son vistas y analizadas ampliamente por la abundancia de información entregada por parte de la empresa y sus trabajadores. De esta forma se generan más alternativas de solución acorde a lo que la empresa realmente necesita. </w:t>
      </w:r>
    </w:p>
    <w:p w:rsidR="006466DD" w:rsidRDefault="006466DD" w:rsidP="006466DD">
      <w:pPr>
        <w:spacing w:line="360" w:lineRule="auto"/>
        <w:jc w:val="both"/>
        <w:rPr>
          <w:rFonts w:ascii="Arial" w:hAnsi="Arial" w:cs="Arial"/>
          <w:sz w:val="24"/>
          <w:szCs w:val="24"/>
        </w:rPr>
      </w:pPr>
      <w:r>
        <w:rPr>
          <w:rFonts w:ascii="Arial" w:hAnsi="Arial" w:cs="Arial"/>
          <w:sz w:val="24"/>
          <w:szCs w:val="24"/>
        </w:rPr>
        <w:tab/>
        <w:t xml:space="preserve">De esta forma el sistema propuesto no causará perjuicios ni producirá resultados pobres para alguna área, será de fácil acceso para los usuarios del sistema, mejora ampliamente la productividad fortaleciendo la toma de decisiones. </w:t>
      </w:r>
    </w:p>
    <w:p w:rsidR="00C1299A" w:rsidRDefault="00C1299A" w:rsidP="006466DD">
      <w:pPr>
        <w:spacing w:line="360" w:lineRule="auto"/>
        <w:jc w:val="both"/>
        <w:rPr>
          <w:rFonts w:ascii="Arial" w:hAnsi="Arial" w:cs="Arial"/>
          <w:sz w:val="24"/>
          <w:szCs w:val="24"/>
        </w:rPr>
      </w:pPr>
    </w:p>
    <w:p w:rsidR="006466DD" w:rsidRPr="00DF18B2" w:rsidRDefault="006466DD" w:rsidP="006466DD">
      <w:pPr>
        <w:spacing w:line="360" w:lineRule="auto"/>
        <w:jc w:val="both"/>
        <w:rPr>
          <w:rFonts w:ascii="Arial" w:hAnsi="Arial" w:cs="Arial"/>
          <w:color w:val="auto"/>
          <w:sz w:val="24"/>
          <w:szCs w:val="24"/>
        </w:rPr>
      </w:pPr>
      <w:r>
        <w:rPr>
          <w:rFonts w:ascii="Arial" w:hAnsi="Arial" w:cs="Arial"/>
          <w:sz w:val="24"/>
          <w:szCs w:val="24"/>
        </w:rPr>
        <w:lastRenderedPageBreak/>
        <w:t>Se deben considerar 3 aspectos fundamentales para el uso de tu potencial:</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Complejidad del sistema </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Principalmente la idea principal es desarrollar un sistema con una interfaz amigable que sea </w:t>
      </w:r>
      <w:r w:rsidRPr="00DF18B2">
        <w:rPr>
          <w:rFonts w:ascii="Arial" w:hAnsi="Arial" w:cs="Arial"/>
          <w:sz w:val="24"/>
          <w:szCs w:val="24"/>
        </w:rPr>
        <w:t>fácil</w:t>
      </w:r>
      <w:r w:rsidRPr="00DF18B2">
        <w:rPr>
          <w:rFonts w:ascii="Arial" w:hAnsi="Arial" w:cs="Arial"/>
          <w:color w:val="auto"/>
          <w:sz w:val="24"/>
          <w:szCs w:val="24"/>
        </w:rPr>
        <w:t xml:space="preserve"> y sencilla de usar.</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Resistencia al cambio</w:t>
      </w:r>
    </w:p>
    <w:p w:rsidR="00D550B1" w:rsidRPr="00C1299A" w:rsidRDefault="006466DD" w:rsidP="006466DD">
      <w:pPr>
        <w:spacing w:line="360" w:lineRule="auto"/>
        <w:jc w:val="both"/>
        <w:rPr>
          <w:rFonts w:ascii="Arial" w:hAnsi="Arial" w:cs="Arial"/>
          <w:color w:val="auto"/>
          <w:sz w:val="24"/>
          <w:szCs w:val="24"/>
        </w:rPr>
      </w:pPr>
      <w:r w:rsidRPr="00DF18B2">
        <w:rPr>
          <w:rFonts w:ascii="Arial" w:hAnsi="Arial" w:cs="Arial"/>
          <w:color w:val="auto"/>
          <w:sz w:val="24"/>
          <w:szCs w:val="24"/>
        </w:rPr>
        <w:t xml:space="preserve">Hoy en día los usuarios se resisten al cambio , no son tolerantes a usar sistemas nuevos prefieren seguir usando sistemas antiguos o seguir trabajando manualmente (planillas, </w:t>
      </w:r>
      <w:r w:rsidRPr="00DF18B2">
        <w:rPr>
          <w:rFonts w:ascii="Arial" w:hAnsi="Arial" w:cs="Arial"/>
          <w:sz w:val="24"/>
          <w:szCs w:val="24"/>
        </w:rPr>
        <w:t>Excel</w:t>
      </w:r>
      <w:r w:rsidRPr="00DF18B2">
        <w:rPr>
          <w:rFonts w:ascii="Arial" w:hAnsi="Arial" w:cs="Arial"/>
          <w:color w:val="auto"/>
          <w:sz w:val="24"/>
          <w:szCs w:val="24"/>
        </w:rPr>
        <w:t xml:space="preserve">, hojas, </w:t>
      </w:r>
      <w:r>
        <w:rPr>
          <w:rFonts w:ascii="Arial" w:hAnsi="Arial" w:cs="Arial"/>
          <w:sz w:val="24"/>
          <w:szCs w:val="24"/>
        </w:rPr>
        <w:t>etc</w:t>
      </w:r>
      <w:r w:rsidR="00C1299A">
        <w:rPr>
          <w:rFonts w:ascii="Arial" w:hAnsi="Arial" w:cs="Arial"/>
          <w:color w:val="auto"/>
          <w:sz w:val="24"/>
          <w:szCs w:val="24"/>
        </w:rPr>
        <w:t>).</w:t>
      </w:r>
    </w:p>
    <w:p w:rsidR="006466DD" w:rsidRPr="00DF18B2" w:rsidRDefault="006466DD" w:rsidP="006466DD">
      <w:pPr>
        <w:spacing w:line="360" w:lineRule="auto"/>
        <w:jc w:val="both"/>
        <w:rPr>
          <w:rFonts w:ascii="Arial" w:hAnsi="Arial" w:cs="Arial"/>
          <w:color w:val="auto"/>
          <w:sz w:val="24"/>
          <w:szCs w:val="24"/>
        </w:rPr>
      </w:pPr>
      <w:r w:rsidRPr="00DF18B2">
        <w:rPr>
          <w:rFonts w:ascii="Arial" w:hAnsi="Arial" w:cs="Arial"/>
          <w:sz w:val="24"/>
          <w:szCs w:val="24"/>
        </w:rPr>
        <w:t>Adaptación</w:t>
      </w:r>
      <w:r w:rsidRPr="00DF18B2">
        <w:rPr>
          <w:rFonts w:ascii="Arial" w:hAnsi="Arial" w:cs="Arial"/>
          <w:color w:val="auto"/>
          <w:sz w:val="24"/>
          <w:szCs w:val="24"/>
        </w:rPr>
        <w:t xml:space="preserve"> </w:t>
      </w:r>
    </w:p>
    <w:p w:rsidR="006466DD" w:rsidRPr="00DF18B2" w:rsidRDefault="006466DD" w:rsidP="00156702">
      <w:pPr>
        <w:spacing w:line="360" w:lineRule="auto"/>
        <w:jc w:val="both"/>
        <w:rPr>
          <w:rFonts w:ascii="Arial" w:hAnsi="Arial" w:cs="Arial"/>
          <w:color w:val="auto"/>
          <w:sz w:val="24"/>
          <w:szCs w:val="24"/>
        </w:rPr>
      </w:pPr>
      <w:r w:rsidRPr="00DF18B2">
        <w:rPr>
          <w:rFonts w:ascii="Arial" w:hAnsi="Arial" w:cs="Arial"/>
          <w:color w:val="auto"/>
          <w:sz w:val="24"/>
          <w:szCs w:val="24"/>
        </w:rPr>
        <w:t xml:space="preserve">Para que los usuarios se adapten </w:t>
      </w:r>
      <w:r w:rsidRPr="00DF18B2">
        <w:rPr>
          <w:rFonts w:ascii="Arial" w:hAnsi="Arial" w:cs="Arial"/>
          <w:sz w:val="24"/>
          <w:szCs w:val="24"/>
        </w:rPr>
        <w:t>fácilmente</w:t>
      </w:r>
      <w:r w:rsidRPr="00DF18B2">
        <w:rPr>
          <w:rFonts w:ascii="Arial" w:hAnsi="Arial" w:cs="Arial"/>
          <w:color w:val="auto"/>
          <w:sz w:val="24"/>
          <w:szCs w:val="24"/>
        </w:rPr>
        <w:t xml:space="preserve"> al sistema se crearán manuales de usuarios y también se les capacitará a todo el personal lo cual tendremos total dispo</w:t>
      </w:r>
      <w:r>
        <w:rPr>
          <w:rFonts w:ascii="Arial" w:hAnsi="Arial" w:cs="Arial"/>
          <w:sz w:val="24"/>
          <w:szCs w:val="24"/>
        </w:rPr>
        <w:t>si</w:t>
      </w:r>
      <w:r w:rsidRPr="00DF18B2">
        <w:rPr>
          <w:rFonts w:ascii="Arial" w:hAnsi="Arial" w:cs="Arial"/>
          <w:color w:val="auto"/>
          <w:sz w:val="24"/>
          <w:szCs w:val="24"/>
        </w:rPr>
        <w:t>ción en resolver sus preguntas o dudas con respecto al sistema.</w:t>
      </w:r>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4.1.2.4 Comparativa de las Alternativas</w:t>
      </w:r>
    </w:p>
    <w:p w:rsidR="00C129C2" w:rsidRDefault="00C129C2" w:rsidP="00156702">
      <w:pPr>
        <w:spacing w:line="360" w:lineRule="auto"/>
        <w:jc w:val="both"/>
        <w:rPr>
          <w:rFonts w:ascii="Arial" w:hAnsi="Arial" w:cs="Arial"/>
          <w:sz w:val="24"/>
          <w:szCs w:val="24"/>
        </w:rPr>
      </w:pPr>
      <w:r w:rsidRPr="00332C3E">
        <w:rPr>
          <w:rFonts w:ascii="Arial" w:hAnsi="Arial" w:cs="Arial"/>
          <w:sz w:val="24"/>
          <w:szCs w:val="24"/>
        </w:rPr>
        <w:tab/>
        <w:t>A continu</w:t>
      </w:r>
      <w:r>
        <w:rPr>
          <w:rFonts w:ascii="Arial" w:hAnsi="Arial" w:cs="Arial"/>
          <w:sz w:val="24"/>
          <w:szCs w:val="24"/>
        </w:rPr>
        <w:t>ación procederemos a comparar las alternativas de solución para el desarrollo del proyecto, de esta manera ver cuál es la opción más fiable, optima y eficiente para llevar a cabo el proyecto.</w:t>
      </w:r>
    </w:p>
    <w:p w:rsidR="003B16E5" w:rsidRDefault="003B16E5" w:rsidP="0007015E">
      <w:pPr>
        <w:spacing w:line="360" w:lineRule="auto"/>
        <w:ind w:firstLine="720"/>
        <w:jc w:val="both"/>
        <w:rPr>
          <w:rFonts w:ascii="Arial" w:hAnsi="Arial" w:cs="Arial"/>
          <w:b/>
          <w:color w:val="auto"/>
          <w:sz w:val="24"/>
          <w:szCs w:val="24"/>
        </w:rPr>
      </w:pPr>
    </w:p>
    <w:p w:rsidR="0007015E" w:rsidRDefault="0007015E" w:rsidP="00883712">
      <w:pPr>
        <w:spacing w:line="360" w:lineRule="auto"/>
        <w:ind w:firstLine="720"/>
        <w:jc w:val="both"/>
        <w:rPr>
          <w:rFonts w:ascii="Arial" w:hAnsi="Arial" w:cs="Arial"/>
          <w:b/>
          <w:color w:val="auto"/>
          <w:sz w:val="24"/>
          <w:szCs w:val="24"/>
        </w:rPr>
      </w:pPr>
      <w:r w:rsidRPr="0099127A">
        <w:rPr>
          <w:rFonts w:ascii="Arial" w:hAnsi="Arial" w:cs="Arial"/>
          <w:b/>
          <w:color w:val="auto"/>
          <w:sz w:val="24"/>
          <w:szCs w:val="24"/>
        </w:rPr>
        <w:t>Alternativa N° 1 .</w:t>
      </w:r>
      <w:r w:rsidR="00485158">
        <w:rPr>
          <w:rFonts w:ascii="Arial" w:hAnsi="Arial" w:cs="Arial"/>
          <w:b/>
          <w:color w:val="auto"/>
          <w:sz w:val="24"/>
          <w:szCs w:val="24"/>
        </w:rPr>
        <w:t>NET</w:t>
      </w:r>
      <w:r w:rsidR="00883712">
        <w:rPr>
          <w:rFonts w:ascii="Arial" w:hAnsi="Arial" w:cs="Arial"/>
          <w:b/>
          <w:color w:val="auto"/>
          <w:sz w:val="24"/>
          <w:szCs w:val="24"/>
        </w:rPr>
        <w:t xml:space="preserve"> con MySQL</w:t>
      </w:r>
    </w:p>
    <w:p w:rsidR="00BB6168" w:rsidRDefault="00F14114" w:rsidP="00883712">
      <w:pPr>
        <w:spacing w:line="360" w:lineRule="auto"/>
        <w:ind w:firstLine="720"/>
        <w:jc w:val="both"/>
        <w:rPr>
          <w:rFonts w:ascii="Arial" w:hAnsi="Arial" w:cs="Arial"/>
          <w:color w:val="auto"/>
          <w:sz w:val="24"/>
          <w:szCs w:val="24"/>
        </w:rPr>
      </w:pPr>
      <w:r>
        <w:rPr>
          <w:rFonts w:ascii="Arial" w:hAnsi="Arial" w:cs="Arial"/>
          <w:color w:val="auto"/>
          <w:sz w:val="24"/>
          <w:szCs w:val="24"/>
        </w:rPr>
        <w:t xml:space="preserve">La plataforma .NET es una de las alternativas que se tiene en cuenta ya que facilita el proceso de construcción de </w:t>
      </w:r>
      <w:r w:rsidR="00320BBC">
        <w:rPr>
          <w:rFonts w:ascii="Arial" w:hAnsi="Arial" w:cs="Arial"/>
          <w:color w:val="auto"/>
          <w:sz w:val="24"/>
          <w:szCs w:val="24"/>
        </w:rPr>
        <w:t>programas multipropósito</w:t>
      </w:r>
      <w:r w:rsidR="00CB1849">
        <w:rPr>
          <w:rFonts w:ascii="Arial" w:hAnsi="Arial" w:cs="Arial"/>
          <w:color w:val="auto"/>
          <w:sz w:val="24"/>
          <w:szCs w:val="24"/>
        </w:rPr>
        <w:t xml:space="preserve">. Es una herramienta con </w:t>
      </w:r>
      <w:r>
        <w:rPr>
          <w:rFonts w:ascii="Arial" w:hAnsi="Arial" w:cs="Arial"/>
          <w:color w:val="auto"/>
          <w:sz w:val="24"/>
          <w:szCs w:val="24"/>
        </w:rPr>
        <w:t xml:space="preserve"> </w:t>
      </w:r>
      <w:r w:rsidR="00433FF8">
        <w:rPr>
          <w:rFonts w:ascii="Arial" w:hAnsi="Arial" w:cs="Arial"/>
          <w:color w:val="auto"/>
          <w:sz w:val="24"/>
          <w:szCs w:val="24"/>
        </w:rPr>
        <w:t xml:space="preserve">una gran cantidad de </w:t>
      </w:r>
      <w:r w:rsidR="008E3C1A">
        <w:rPr>
          <w:rFonts w:ascii="Arial" w:hAnsi="Arial" w:cs="Arial"/>
          <w:color w:val="auto"/>
          <w:sz w:val="24"/>
          <w:szCs w:val="24"/>
        </w:rPr>
        <w:t>tecnologías</w:t>
      </w:r>
      <w:r w:rsidR="00433FF8">
        <w:rPr>
          <w:rFonts w:ascii="Arial" w:hAnsi="Arial" w:cs="Arial"/>
          <w:color w:val="auto"/>
          <w:sz w:val="24"/>
          <w:szCs w:val="24"/>
        </w:rPr>
        <w:t xml:space="preserve"> que facilitan </w:t>
      </w:r>
      <w:r w:rsidR="00402AC7">
        <w:rPr>
          <w:rFonts w:ascii="Arial" w:hAnsi="Arial" w:cs="Arial"/>
          <w:color w:val="auto"/>
          <w:sz w:val="24"/>
          <w:szCs w:val="24"/>
        </w:rPr>
        <w:t xml:space="preserve">las </w:t>
      </w:r>
      <w:r w:rsidR="00402AC7" w:rsidRPr="00BB4487">
        <w:rPr>
          <w:rFonts w:ascii="Arial" w:hAnsi="Arial" w:cs="Arial"/>
          <w:color w:val="auto"/>
          <w:sz w:val="24"/>
          <w:szCs w:val="24"/>
        </w:rPr>
        <w:t xml:space="preserve">tareas y a </w:t>
      </w:r>
      <w:r w:rsidR="00BB6168">
        <w:rPr>
          <w:rFonts w:ascii="Arial" w:hAnsi="Arial" w:cs="Arial"/>
          <w:color w:val="auto"/>
          <w:sz w:val="24"/>
          <w:szCs w:val="24"/>
        </w:rPr>
        <w:t>la vez agilizan la implementació</w:t>
      </w:r>
      <w:r w:rsidR="00402AC7" w:rsidRPr="00BB4487">
        <w:rPr>
          <w:rFonts w:ascii="Arial" w:hAnsi="Arial" w:cs="Arial"/>
          <w:color w:val="auto"/>
          <w:sz w:val="24"/>
          <w:szCs w:val="24"/>
        </w:rPr>
        <w:t>n</w:t>
      </w:r>
      <w:r w:rsidR="00BB4487">
        <w:rPr>
          <w:rFonts w:ascii="Arial" w:hAnsi="Arial" w:cs="Arial"/>
          <w:color w:val="auto"/>
          <w:sz w:val="24"/>
          <w:szCs w:val="24"/>
        </w:rPr>
        <w:t>. Es una alternativa altamente eficiente</w:t>
      </w:r>
      <w:r w:rsidR="00BB6168">
        <w:rPr>
          <w:rFonts w:ascii="Arial" w:hAnsi="Arial" w:cs="Arial"/>
          <w:color w:val="auto"/>
          <w:sz w:val="24"/>
          <w:szCs w:val="24"/>
        </w:rPr>
        <w:t>.</w:t>
      </w:r>
    </w:p>
    <w:p w:rsidR="00BB4487" w:rsidRDefault="00BB6168" w:rsidP="00883712">
      <w:pPr>
        <w:spacing w:line="360" w:lineRule="auto"/>
        <w:ind w:firstLine="720"/>
        <w:jc w:val="both"/>
        <w:rPr>
          <w:rFonts w:ascii="Arial" w:hAnsi="Arial" w:cs="Arial"/>
          <w:color w:val="auto"/>
          <w:sz w:val="24"/>
          <w:szCs w:val="24"/>
        </w:rPr>
      </w:pPr>
      <w:r>
        <w:rPr>
          <w:rFonts w:ascii="Arial" w:hAnsi="Arial" w:cs="Arial"/>
          <w:color w:val="auto"/>
          <w:sz w:val="24"/>
          <w:szCs w:val="24"/>
        </w:rPr>
        <w:t xml:space="preserve"> </w:t>
      </w:r>
      <w:r w:rsidR="00BB4487">
        <w:rPr>
          <w:rFonts w:ascii="Arial" w:hAnsi="Arial" w:cs="Arial"/>
          <w:color w:val="auto"/>
          <w:sz w:val="24"/>
          <w:szCs w:val="24"/>
        </w:rPr>
        <w:t>Cabe mencionar que el desarrollo del proyecto con esta alternativa genera las siguientes ventajas y desventajas.</w:t>
      </w:r>
    </w:p>
    <w:p w:rsidR="00ED16E7" w:rsidRDefault="00ED16E7" w:rsidP="00883712">
      <w:pPr>
        <w:spacing w:line="360" w:lineRule="auto"/>
        <w:ind w:firstLine="720"/>
        <w:jc w:val="both"/>
        <w:rPr>
          <w:rFonts w:ascii="Arial" w:hAnsi="Arial" w:cs="Arial"/>
          <w:color w:val="auto"/>
          <w:sz w:val="24"/>
          <w:szCs w:val="24"/>
        </w:rPr>
      </w:pPr>
      <w:r>
        <w:rPr>
          <w:rFonts w:ascii="Arial" w:hAnsi="Arial" w:cs="Arial"/>
          <w:color w:val="auto"/>
          <w:sz w:val="24"/>
          <w:szCs w:val="24"/>
        </w:rPr>
        <w:lastRenderedPageBreak/>
        <w:t>Ventajas:</w:t>
      </w:r>
    </w:p>
    <w:tbl>
      <w:tblPr>
        <w:tblW w:w="9300" w:type="dxa"/>
        <w:tblCellSpacing w:w="0" w:type="dxa"/>
        <w:tblCellMar>
          <w:left w:w="0" w:type="dxa"/>
          <w:right w:w="0" w:type="dxa"/>
        </w:tblCellMar>
        <w:tblLook w:val="04A0" w:firstRow="1" w:lastRow="0" w:firstColumn="1" w:lastColumn="0" w:noHBand="0" w:noVBand="1"/>
      </w:tblPr>
      <w:tblGrid>
        <w:gridCol w:w="397"/>
        <w:gridCol w:w="8903"/>
      </w:tblGrid>
      <w:tr w:rsidR="00ED16E7" w:rsidRPr="00ED16E7" w:rsidTr="004D67B3">
        <w:trPr>
          <w:trHeight w:val="5628"/>
          <w:tblCellSpacing w:w="0" w:type="dxa"/>
        </w:trPr>
        <w:tc>
          <w:tcPr>
            <w:tcW w:w="397" w:type="dxa"/>
            <w:vAlign w:val="center"/>
            <w:hideMark/>
          </w:tcPr>
          <w:p w:rsidR="00ED16E7" w:rsidRPr="00ED16E7" w:rsidRDefault="00ED16E7" w:rsidP="00914865">
            <w:pPr>
              <w:spacing w:after="0" w:line="360" w:lineRule="auto"/>
              <w:rPr>
                <w:rFonts w:ascii="Arial" w:eastAsia="Times New Roman" w:hAnsi="Arial" w:cs="Arial"/>
                <w:noProof w:val="0"/>
                <w:color w:val="auto"/>
                <w:sz w:val="24"/>
                <w:szCs w:val="24"/>
              </w:rPr>
            </w:pPr>
          </w:p>
        </w:tc>
        <w:tc>
          <w:tcPr>
            <w:tcW w:w="8903" w:type="dxa"/>
            <w:vAlign w:val="center"/>
            <w:hideMark/>
          </w:tcPr>
          <w:p w:rsidR="00ED16E7" w:rsidRPr="00ED16E7" w:rsidRDefault="00ED16E7" w:rsidP="00914865">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aplicaciones con com</w:t>
            </w:r>
            <w:r w:rsidR="00C83101" w:rsidRPr="00664B21">
              <w:rPr>
                <w:rFonts w:ascii="Arial" w:eastAsia="Times New Roman" w:hAnsi="Arial" w:cs="Arial"/>
                <w:noProof w:val="0"/>
                <w:color w:val="auto"/>
                <w:sz w:val="24"/>
                <w:szCs w:val="24"/>
              </w:rPr>
              <w:t>ponentes en múltiples lenguajes</w:t>
            </w:r>
          </w:p>
          <w:p w:rsidR="00297AAE" w:rsidRPr="00664B21" w:rsidRDefault="00ED16E7" w:rsidP="00914865">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ofrece mucha documentación de ayuda (herramientas, </w:t>
            </w:r>
            <w:proofErr w:type="spellStart"/>
            <w:r w:rsidRPr="00ED16E7">
              <w:rPr>
                <w:rFonts w:ascii="Arial" w:eastAsia="Times New Roman" w:hAnsi="Arial" w:cs="Arial"/>
                <w:noProof w:val="0"/>
                <w:color w:val="auto"/>
                <w:sz w:val="24"/>
                <w:szCs w:val="24"/>
              </w:rPr>
              <w:t>debuggers</w:t>
            </w:r>
            <w:proofErr w:type="spellEnd"/>
            <w:r w:rsidRPr="00ED16E7">
              <w:rPr>
                <w:rFonts w:ascii="Arial" w:eastAsia="Times New Roman" w:hAnsi="Arial" w:cs="Arial"/>
                <w:noProof w:val="0"/>
                <w:color w:val="auto"/>
                <w:sz w:val="24"/>
                <w:szCs w:val="24"/>
              </w:rPr>
              <w:t xml:space="preserve">, editores) </w:t>
            </w:r>
          </w:p>
          <w:p w:rsidR="00ED16E7" w:rsidRPr="00ED16E7" w:rsidRDefault="00ED16E7" w:rsidP="00914865">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Rendimiento: Todos los códigos son com</w:t>
            </w:r>
            <w:r w:rsidR="0010085C" w:rsidRPr="00664B21">
              <w:rPr>
                <w:rFonts w:ascii="Arial" w:eastAsia="Times New Roman" w:hAnsi="Arial" w:cs="Arial"/>
                <w:noProof w:val="0"/>
                <w:color w:val="auto"/>
                <w:sz w:val="24"/>
                <w:szCs w:val="24"/>
              </w:rPr>
              <w:t>pilados</w:t>
            </w:r>
          </w:p>
          <w:p w:rsidR="00ED16E7" w:rsidRPr="00ED16E7" w:rsidRDefault="00ED16E7" w:rsidP="00914865">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Rápido aprendizaje por parte de los desarrolladores</w:t>
            </w:r>
          </w:p>
          <w:p w:rsidR="00ED16E7" w:rsidRPr="00ED16E7" w:rsidRDefault="00ED16E7" w:rsidP="00914865">
            <w:pPr>
              <w:numPr>
                <w:ilvl w:val="0"/>
                <w:numId w:val="29"/>
              </w:numPr>
              <w:spacing w:before="100" w:beforeAutospacing="1" w:after="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Movilidad. Las aplicaciones pueden ser desplegadas en una amplia variedad de dispositivos. </w:t>
            </w:r>
          </w:p>
          <w:p w:rsidR="00ED16E7" w:rsidRPr="00ED16E7" w:rsidRDefault="00B94A7B" w:rsidP="00914865">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Escalabilidad y flexibilidad</w:t>
            </w:r>
          </w:p>
          <w:p w:rsidR="00ED16E7" w:rsidRPr="00664B21" w:rsidRDefault="00ED16E7" w:rsidP="00914865">
            <w:pPr>
              <w:numPr>
                <w:ilvl w:val="0"/>
                <w:numId w:val="29"/>
              </w:numPr>
              <w:spacing w:before="100" w:beforeAutospacing="1" w:after="100" w:afterAutospacing="1" w:line="360" w:lineRule="auto"/>
              <w:jc w:val="both"/>
              <w:rPr>
                <w:rFonts w:ascii="Arial" w:eastAsia="Times New Roman" w:hAnsi="Arial" w:cs="Arial"/>
                <w:noProof w:val="0"/>
                <w:color w:val="auto"/>
                <w:sz w:val="24"/>
                <w:szCs w:val="24"/>
              </w:rPr>
            </w:pPr>
            <w:r w:rsidRPr="00ED16E7">
              <w:rPr>
                <w:rFonts w:ascii="Arial" w:eastAsia="Times New Roman" w:hAnsi="Arial" w:cs="Arial"/>
                <w:noProof w:val="0"/>
                <w:color w:val="auto"/>
                <w:sz w:val="24"/>
                <w:szCs w:val="24"/>
              </w:rPr>
              <w:t xml:space="preserve">Seguridad. .NET da respaldo </w:t>
            </w:r>
            <w:r w:rsidR="00C83101" w:rsidRPr="00664B21">
              <w:rPr>
                <w:rFonts w:ascii="Arial" w:eastAsia="Times New Roman" w:hAnsi="Arial" w:cs="Arial"/>
                <w:noProof w:val="0"/>
                <w:color w:val="auto"/>
                <w:sz w:val="24"/>
                <w:szCs w:val="24"/>
              </w:rPr>
              <w:t>para ejecutar código no seguro.</w:t>
            </w:r>
          </w:p>
          <w:p w:rsidR="00C83101" w:rsidRPr="00664B21" w:rsidRDefault="00CE5E72" w:rsidP="00914865">
            <w:p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    </w:t>
            </w:r>
            <w:r w:rsidR="00C83101" w:rsidRPr="00664B21">
              <w:rPr>
                <w:rFonts w:ascii="Arial" w:eastAsia="Times New Roman" w:hAnsi="Arial" w:cs="Arial"/>
                <w:noProof w:val="0"/>
                <w:color w:val="auto"/>
                <w:sz w:val="24"/>
                <w:szCs w:val="24"/>
              </w:rPr>
              <w:t>Desventajas</w:t>
            </w:r>
            <w:r w:rsidRPr="00664B21">
              <w:rPr>
                <w:rFonts w:ascii="Arial" w:eastAsia="Times New Roman" w:hAnsi="Arial" w:cs="Arial"/>
                <w:noProof w:val="0"/>
                <w:color w:val="auto"/>
                <w:sz w:val="24"/>
                <w:szCs w:val="24"/>
              </w:rPr>
              <w:t>:</w:t>
            </w:r>
            <w:r w:rsidR="00C83101" w:rsidRPr="00664B21">
              <w:rPr>
                <w:rFonts w:ascii="Arial" w:eastAsia="Times New Roman" w:hAnsi="Arial" w:cs="Arial"/>
                <w:noProof w:val="0"/>
                <w:color w:val="auto"/>
                <w:sz w:val="24"/>
                <w:szCs w:val="24"/>
              </w:rPr>
              <w:t xml:space="preserve"> </w:t>
            </w:r>
          </w:p>
          <w:p w:rsidR="00DC4141" w:rsidRPr="0079699E" w:rsidRDefault="00664B21" w:rsidP="00914865">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664B21">
              <w:rPr>
                <w:rFonts w:ascii="Arial" w:eastAsia="Times New Roman" w:hAnsi="Arial" w:cs="Arial"/>
                <w:noProof w:val="0"/>
                <w:color w:val="auto"/>
                <w:sz w:val="24"/>
                <w:szCs w:val="24"/>
              </w:rPr>
              <w:t xml:space="preserve">Mantenimiento en múltiples lenguajes. Mantener un proyecto en múltiples lenguajes es costoso. Si una aplicación está realizada en varios lenguajes se necesitan expertos en varios lenguajes para entenderla y mantenerla, </w:t>
            </w:r>
            <w:r w:rsidRPr="0079699E">
              <w:rPr>
                <w:rFonts w:ascii="Arial" w:eastAsia="Times New Roman" w:hAnsi="Arial" w:cs="Arial"/>
                <w:noProof w:val="0"/>
                <w:color w:val="auto"/>
                <w:sz w:val="24"/>
                <w:szCs w:val="24"/>
              </w:rPr>
              <w:t>aumentando los costos.</w:t>
            </w:r>
          </w:p>
          <w:p w:rsidR="00664B21" w:rsidRDefault="00664B21" w:rsidP="00914865">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 xml:space="preserve">.NET no es multiplataforma. La plataforma .NET sólo </w:t>
            </w:r>
            <w:r w:rsidRPr="0079699E">
              <w:rPr>
                <w:rFonts w:ascii="Arial" w:eastAsia="Times New Roman" w:hAnsi="Arial" w:cs="Arial"/>
                <w:noProof w:val="0"/>
                <w:color w:val="auto"/>
                <w:sz w:val="24"/>
                <w:szCs w:val="24"/>
              </w:rPr>
              <w:t>está</w:t>
            </w:r>
            <w:r w:rsidRPr="00E361DF">
              <w:rPr>
                <w:rFonts w:ascii="Arial" w:eastAsia="Times New Roman" w:hAnsi="Arial" w:cs="Arial"/>
                <w:noProof w:val="0"/>
                <w:color w:val="auto"/>
                <w:sz w:val="24"/>
                <w:szCs w:val="24"/>
              </w:rPr>
              <w:t xml:space="preserve"> disponible para la familia Windows.</w:t>
            </w:r>
          </w:p>
          <w:p w:rsidR="0079699E" w:rsidRDefault="004D67B3" w:rsidP="00914865">
            <w:pPr>
              <w:pStyle w:val="Prrafodelista"/>
              <w:numPr>
                <w:ilvl w:val="0"/>
                <w:numId w:val="29"/>
              </w:numPr>
              <w:tabs>
                <w:tab w:val="left" w:pos="290"/>
              </w:tabs>
              <w:spacing w:before="100" w:beforeAutospacing="1" w:after="100" w:afterAutospacing="1" w:line="360" w:lineRule="auto"/>
              <w:jc w:val="both"/>
              <w:rPr>
                <w:rFonts w:ascii="Arial" w:eastAsia="Times New Roman" w:hAnsi="Arial" w:cs="Arial"/>
                <w:noProof w:val="0"/>
                <w:color w:val="auto"/>
                <w:sz w:val="24"/>
                <w:szCs w:val="24"/>
              </w:rPr>
            </w:pPr>
            <w:r w:rsidRPr="00E361DF">
              <w:rPr>
                <w:rFonts w:ascii="Arial" w:eastAsia="Times New Roman" w:hAnsi="Arial" w:cs="Arial"/>
                <w:noProof w:val="0"/>
                <w:color w:val="auto"/>
                <w:sz w:val="24"/>
                <w:szCs w:val="24"/>
              </w:rPr>
              <w:t>Licencias: Es un código cerrado, no hay licencias libres. La infraestructura para desarrollar en .NET representa un alto costo para las empresas.</w:t>
            </w:r>
          </w:p>
          <w:p w:rsidR="000C62C2" w:rsidRDefault="000C62C2" w:rsidP="000C62C2">
            <w:pPr>
              <w:pStyle w:val="Prrafodelista"/>
              <w:tabs>
                <w:tab w:val="left" w:pos="290"/>
              </w:tabs>
              <w:spacing w:before="100" w:beforeAutospacing="1" w:after="100" w:afterAutospacing="1" w:line="360" w:lineRule="auto"/>
              <w:jc w:val="both"/>
              <w:rPr>
                <w:rFonts w:ascii="Arial" w:eastAsia="Times New Roman" w:hAnsi="Arial" w:cs="Arial"/>
                <w:noProof w:val="0"/>
                <w:color w:val="auto"/>
                <w:sz w:val="24"/>
                <w:szCs w:val="24"/>
              </w:rPr>
            </w:pPr>
          </w:p>
          <w:p w:rsidR="000C62C2" w:rsidRPr="004D67B3" w:rsidRDefault="000C62C2" w:rsidP="000C62C2">
            <w:pPr>
              <w:pStyle w:val="Prrafodelista"/>
              <w:tabs>
                <w:tab w:val="left" w:pos="290"/>
              </w:tabs>
              <w:spacing w:before="100" w:beforeAutospacing="1" w:after="100" w:afterAutospacing="1" w:line="360" w:lineRule="auto"/>
              <w:jc w:val="both"/>
              <w:rPr>
                <w:rFonts w:ascii="Arial" w:eastAsia="Times New Roman" w:hAnsi="Arial" w:cs="Arial"/>
                <w:noProof w:val="0"/>
                <w:color w:val="auto"/>
                <w:sz w:val="24"/>
                <w:szCs w:val="24"/>
              </w:rPr>
            </w:pPr>
          </w:p>
        </w:tc>
      </w:tr>
    </w:tbl>
    <w:p w:rsidR="005D131E" w:rsidRDefault="00E361DF" w:rsidP="00CF4295">
      <w:pPr>
        <w:spacing w:after="0" w:line="360" w:lineRule="auto"/>
        <w:rPr>
          <w:rFonts w:ascii="Arial" w:hAnsi="Arial" w:cs="Arial"/>
          <w:sz w:val="24"/>
        </w:rPr>
      </w:pPr>
      <w:r w:rsidRPr="00E361DF">
        <w:rPr>
          <w:rFonts w:ascii="Times New Roman" w:eastAsia="Times New Roman" w:hAnsi="Times New Roman" w:cs="Times New Roman"/>
          <w:noProof w:val="0"/>
          <w:color w:val="auto"/>
          <w:sz w:val="24"/>
          <w:szCs w:val="24"/>
        </w:rPr>
        <w:t xml:space="preserve">  </w:t>
      </w:r>
      <w:r w:rsidR="00CF4295">
        <w:rPr>
          <w:rFonts w:ascii="Times New Roman" w:eastAsia="Times New Roman" w:hAnsi="Times New Roman" w:cs="Times New Roman"/>
          <w:noProof w:val="0"/>
          <w:color w:val="auto"/>
          <w:sz w:val="24"/>
          <w:szCs w:val="24"/>
        </w:rPr>
        <w:tab/>
      </w:r>
      <w:r w:rsidR="005D131E">
        <w:rPr>
          <w:rFonts w:ascii="Arial" w:hAnsi="Arial" w:cs="Arial"/>
          <w:sz w:val="24"/>
        </w:rPr>
        <w:t>Los costos de equipamiento y desarrollo para esta alternativa son los siguientes:</w:t>
      </w:r>
    </w:p>
    <w:p w:rsidR="005D131E" w:rsidRPr="003E5CDE" w:rsidRDefault="005D131E" w:rsidP="00914865">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5D131E" w:rsidRPr="002E1795" w:rsidTr="00126302">
        <w:tc>
          <w:tcPr>
            <w:tcW w:w="4961" w:type="dxa"/>
            <w:shd w:val="clear" w:color="auto" w:fill="C4BC96" w:themeFill="background2" w:themeFillShade="BF"/>
          </w:tcPr>
          <w:p w:rsidR="005D131E" w:rsidRPr="00154DA2" w:rsidRDefault="005D131E" w:rsidP="00914865">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5D131E" w:rsidRPr="00154DA2" w:rsidRDefault="00154DA2" w:rsidP="00914865">
            <w:pPr>
              <w:tabs>
                <w:tab w:val="center" w:pos="4419"/>
              </w:tabs>
              <w:spacing w:line="360" w:lineRule="auto"/>
              <w:jc w:val="center"/>
              <w:rPr>
                <w:rFonts w:ascii="Arial" w:hAnsi="Arial" w:cs="Arial"/>
                <w:color w:val="auto"/>
                <w:sz w:val="24"/>
                <w:szCs w:val="24"/>
              </w:rPr>
            </w:pPr>
            <w:r w:rsidRPr="002E1795">
              <w:rPr>
                <w:rFonts w:ascii="Arial" w:hAnsi="Arial" w:cs="Arial"/>
                <w:color w:val="auto"/>
                <w:sz w:val="24"/>
                <w:szCs w:val="24"/>
              </w:rPr>
              <w:t xml:space="preserve">Costo </w:t>
            </w:r>
            <w:r w:rsidR="005D131E" w:rsidRPr="00154DA2">
              <w:rPr>
                <w:rFonts w:ascii="Arial" w:hAnsi="Arial" w:cs="Arial"/>
                <w:color w:val="auto"/>
                <w:sz w:val="24"/>
                <w:szCs w:val="24"/>
              </w:rPr>
              <w:t>($)</w:t>
            </w:r>
          </w:p>
        </w:tc>
      </w:tr>
      <w:tr w:rsidR="005D131E" w:rsidRPr="002E1795" w:rsidTr="00126302">
        <w:tc>
          <w:tcPr>
            <w:tcW w:w="4961" w:type="dxa"/>
          </w:tcPr>
          <w:p w:rsidR="005D131E" w:rsidRPr="002E1795" w:rsidRDefault="005D131E" w:rsidP="00126302">
            <w:pPr>
              <w:tabs>
                <w:tab w:val="center" w:pos="4419"/>
              </w:tabs>
              <w:spacing w:line="360" w:lineRule="auto"/>
              <w:rPr>
                <w:rFonts w:ascii="Arial" w:hAnsi="Arial" w:cs="Arial"/>
                <w:color w:val="auto"/>
                <w:sz w:val="24"/>
                <w:szCs w:val="24"/>
              </w:rPr>
            </w:pPr>
            <w:r>
              <w:rPr>
                <w:rFonts w:ascii="Arial" w:hAnsi="Arial" w:cs="Arial"/>
                <w:color w:val="auto"/>
                <w:sz w:val="24"/>
                <w:szCs w:val="24"/>
              </w:rPr>
              <w:t>Desarrollo del proyecto</w:t>
            </w:r>
          </w:p>
        </w:tc>
        <w:tc>
          <w:tcPr>
            <w:tcW w:w="2126" w:type="dxa"/>
          </w:tcPr>
          <w:p w:rsidR="005D131E" w:rsidRPr="002E1795" w:rsidRDefault="005D131E" w:rsidP="00126302">
            <w:pPr>
              <w:keepNext/>
              <w:tabs>
                <w:tab w:val="center" w:pos="4419"/>
              </w:tabs>
              <w:spacing w:line="360" w:lineRule="auto"/>
              <w:rPr>
                <w:rFonts w:ascii="Arial" w:hAnsi="Arial" w:cs="Arial"/>
                <w:color w:val="auto"/>
                <w:sz w:val="24"/>
                <w:szCs w:val="24"/>
              </w:rPr>
            </w:pPr>
            <w:r w:rsidRPr="002E1795">
              <w:rPr>
                <w:rFonts w:ascii="Arial" w:hAnsi="Arial" w:cs="Arial"/>
                <w:color w:val="auto"/>
                <w:sz w:val="24"/>
                <w:szCs w:val="24"/>
              </w:rPr>
              <w:t>$</w:t>
            </w:r>
            <w:r w:rsidRPr="00EE2718">
              <w:rPr>
                <w:rFonts w:ascii="Arial" w:hAnsi="Arial" w:cs="Arial"/>
                <w:color w:val="auto"/>
                <w:sz w:val="24"/>
                <w:szCs w:val="24"/>
              </w:rPr>
              <w:t>4</w:t>
            </w:r>
            <w:r>
              <w:rPr>
                <w:rFonts w:ascii="Arial" w:hAnsi="Arial" w:cs="Arial"/>
                <w:color w:val="auto"/>
                <w:sz w:val="24"/>
                <w:szCs w:val="24"/>
              </w:rPr>
              <w:t>.</w:t>
            </w:r>
            <w:r w:rsidRPr="00EE2718">
              <w:rPr>
                <w:rFonts w:ascii="Arial" w:hAnsi="Arial" w:cs="Arial"/>
                <w:color w:val="auto"/>
                <w:sz w:val="24"/>
                <w:szCs w:val="24"/>
              </w:rPr>
              <w:t>782</w:t>
            </w:r>
            <w:r>
              <w:rPr>
                <w:rFonts w:ascii="Arial" w:hAnsi="Arial" w:cs="Arial"/>
                <w:color w:val="auto"/>
                <w:sz w:val="24"/>
                <w:szCs w:val="24"/>
              </w:rPr>
              <w:t>.</w:t>
            </w:r>
            <w:r w:rsidRPr="00EE2718">
              <w:rPr>
                <w:rFonts w:ascii="Arial" w:hAnsi="Arial" w:cs="Arial"/>
                <w:color w:val="auto"/>
                <w:sz w:val="24"/>
                <w:szCs w:val="24"/>
              </w:rPr>
              <w:t>222</w:t>
            </w:r>
          </w:p>
        </w:tc>
      </w:tr>
    </w:tbl>
    <w:p w:rsidR="005D131E" w:rsidRDefault="005D131E" w:rsidP="005D131E">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5D131E" w:rsidTr="00126302">
        <w:tc>
          <w:tcPr>
            <w:tcW w:w="4961" w:type="dxa"/>
            <w:shd w:val="clear" w:color="auto" w:fill="C4BC96" w:themeFill="background2" w:themeFillShade="BF"/>
          </w:tcPr>
          <w:p w:rsidR="005D131E" w:rsidRPr="00154DA2" w:rsidRDefault="005D131E" w:rsidP="00126302">
            <w:pPr>
              <w:tabs>
                <w:tab w:val="right" w:pos="8080"/>
              </w:tabs>
              <w:spacing w:line="360" w:lineRule="auto"/>
              <w:jc w:val="center"/>
              <w:rPr>
                <w:rFonts w:ascii="Arial" w:hAnsi="Arial" w:cs="Arial"/>
                <w:sz w:val="24"/>
              </w:rPr>
            </w:pPr>
            <w:r w:rsidRPr="00154DA2">
              <w:rPr>
                <w:rFonts w:ascii="Arial" w:hAnsi="Arial" w:cs="Arial"/>
                <w:sz w:val="24"/>
              </w:rPr>
              <w:lastRenderedPageBreak/>
              <w:t>Detalle</w:t>
            </w:r>
          </w:p>
        </w:tc>
        <w:tc>
          <w:tcPr>
            <w:tcW w:w="2126" w:type="dxa"/>
            <w:shd w:val="clear" w:color="auto" w:fill="C4BC96" w:themeFill="background2" w:themeFillShade="BF"/>
          </w:tcPr>
          <w:p w:rsidR="005D131E" w:rsidRPr="00154DA2" w:rsidRDefault="00154DA2" w:rsidP="00126302">
            <w:pPr>
              <w:tabs>
                <w:tab w:val="right" w:pos="8080"/>
              </w:tabs>
              <w:spacing w:line="360" w:lineRule="auto"/>
              <w:jc w:val="center"/>
              <w:rPr>
                <w:rFonts w:ascii="Arial" w:hAnsi="Arial" w:cs="Arial"/>
                <w:sz w:val="24"/>
              </w:rPr>
            </w:pPr>
            <w:r w:rsidRPr="002E1795">
              <w:rPr>
                <w:rFonts w:ascii="Arial" w:hAnsi="Arial" w:cs="Arial"/>
                <w:color w:val="auto"/>
                <w:sz w:val="24"/>
                <w:szCs w:val="24"/>
              </w:rPr>
              <w:t xml:space="preserve">Costo </w:t>
            </w:r>
            <w:r w:rsidR="005D131E" w:rsidRPr="00154DA2">
              <w:rPr>
                <w:rFonts w:ascii="Arial" w:hAnsi="Arial" w:cs="Arial"/>
                <w:sz w:val="24"/>
              </w:rPr>
              <w:t>$</w:t>
            </w:r>
          </w:p>
        </w:tc>
      </w:tr>
      <w:tr w:rsidR="005D131E" w:rsidTr="00126302">
        <w:tblPrEx>
          <w:tblCellMar>
            <w:left w:w="70" w:type="dxa"/>
            <w:right w:w="70" w:type="dxa"/>
          </w:tblCellMar>
          <w:tblLook w:val="0000" w:firstRow="0" w:lastRow="0" w:firstColumn="0" w:lastColumn="0" w:noHBand="0" w:noVBand="0"/>
        </w:tblPrEx>
        <w:trPr>
          <w:trHeight w:val="301"/>
        </w:trPr>
        <w:tc>
          <w:tcPr>
            <w:tcW w:w="4961" w:type="dxa"/>
          </w:tcPr>
          <w:p w:rsidR="005D131E" w:rsidRDefault="005D131E" w:rsidP="00126302">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5D131E" w:rsidRDefault="003B16E5" w:rsidP="00126302">
            <w:pPr>
              <w:spacing w:line="360" w:lineRule="auto"/>
              <w:jc w:val="both"/>
              <w:rPr>
                <w:rFonts w:ascii="Arial" w:hAnsi="Arial" w:cs="Arial"/>
                <w:color w:val="auto"/>
                <w:sz w:val="24"/>
                <w:szCs w:val="24"/>
              </w:rPr>
            </w:pPr>
            <w:r>
              <w:rPr>
                <w:rFonts w:ascii="Arial" w:hAnsi="Arial" w:cs="Arial"/>
                <w:color w:val="auto"/>
                <w:sz w:val="24"/>
                <w:szCs w:val="24"/>
              </w:rPr>
              <w:t>$</w:t>
            </w:r>
            <w:r w:rsidRPr="00F147C2">
              <w:rPr>
                <w:rFonts w:ascii="Arial" w:hAnsi="Arial" w:cs="Arial"/>
                <w:color w:val="auto"/>
                <w:sz w:val="24"/>
                <w:szCs w:val="24"/>
              </w:rPr>
              <w:t>1</w:t>
            </w:r>
            <w:r>
              <w:rPr>
                <w:rFonts w:ascii="Arial" w:hAnsi="Arial" w:cs="Arial"/>
                <w:color w:val="auto"/>
                <w:sz w:val="24"/>
                <w:szCs w:val="24"/>
              </w:rPr>
              <w:t>.</w:t>
            </w:r>
            <w:r w:rsidRPr="00F147C2">
              <w:rPr>
                <w:rFonts w:ascii="Arial" w:hAnsi="Arial" w:cs="Arial"/>
                <w:color w:val="auto"/>
                <w:sz w:val="24"/>
                <w:szCs w:val="24"/>
              </w:rPr>
              <w:t>641</w:t>
            </w:r>
            <w:r>
              <w:rPr>
                <w:rFonts w:ascii="Arial" w:hAnsi="Arial" w:cs="Arial"/>
                <w:color w:val="auto"/>
                <w:sz w:val="24"/>
                <w:szCs w:val="24"/>
              </w:rPr>
              <w:t>.</w:t>
            </w:r>
            <w:r w:rsidRPr="00F147C2">
              <w:rPr>
                <w:rFonts w:ascii="Arial" w:hAnsi="Arial" w:cs="Arial"/>
                <w:color w:val="auto"/>
                <w:sz w:val="24"/>
                <w:szCs w:val="24"/>
              </w:rPr>
              <w:t>000</w:t>
            </w:r>
          </w:p>
        </w:tc>
      </w:tr>
    </w:tbl>
    <w:p w:rsidR="005D131E" w:rsidRDefault="005D131E" w:rsidP="005D131E">
      <w:pPr>
        <w:spacing w:line="360" w:lineRule="auto"/>
        <w:jc w:val="both"/>
        <w:rPr>
          <w:rFonts w:ascii="Arial" w:hAnsi="Arial" w:cs="Arial"/>
          <w:color w:val="auto"/>
          <w:sz w:val="24"/>
          <w:szCs w:val="24"/>
        </w:rPr>
      </w:pPr>
    </w:p>
    <w:p w:rsidR="005D131E" w:rsidRDefault="005D131E" w:rsidP="005D131E">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003B16E5">
        <w:rPr>
          <w:rFonts w:ascii="Arial" w:hAnsi="Arial" w:cs="Arial"/>
          <w:color w:val="auto"/>
          <w:sz w:val="24"/>
          <w:szCs w:val="24"/>
        </w:rPr>
        <w:t>$</w:t>
      </w:r>
      <w:r w:rsidR="003B16E5" w:rsidRPr="004328EF">
        <w:rPr>
          <w:rFonts w:ascii="Arial" w:hAnsi="Arial" w:cs="Arial"/>
          <w:color w:val="auto"/>
          <w:sz w:val="24"/>
          <w:szCs w:val="24"/>
        </w:rPr>
        <w:t>6</w:t>
      </w:r>
      <w:r w:rsidR="003B16E5">
        <w:rPr>
          <w:rFonts w:ascii="Arial" w:hAnsi="Arial" w:cs="Arial"/>
          <w:color w:val="auto"/>
          <w:sz w:val="24"/>
          <w:szCs w:val="24"/>
        </w:rPr>
        <w:t>.</w:t>
      </w:r>
      <w:r w:rsidR="003B16E5" w:rsidRPr="004328EF">
        <w:rPr>
          <w:rFonts w:ascii="Arial" w:hAnsi="Arial" w:cs="Arial"/>
          <w:color w:val="auto"/>
          <w:sz w:val="24"/>
          <w:szCs w:val="24"/>
        </w:rPr>
        <w:t>423</w:t>
      </w:r>
      <w:r w:rsidR="003B16E5">
        <w:rPr>
          <w:rFonts w:ascii="Arial" w:hAnsi="Arial" w:cs="Arial"/>
          <w:color w:val="auto"/>
          <w:sz w:val="24"/>
          <w:szCs w:val="24"/>
        </w:rPr>
        <w:t>.</w:t>
      </w:r>
      <w:r w:rsidR="003B16E5" w:rsidRPr="004328EF">
        <w:rPr>
          <w:rFonts w:ascii="Arial" w:hAnsi="Arial" w:cs="Arial"/>
          <w:color w:val="auto"/>
          <w:sz w:val="24"/>
          <w:szCs w:val="24"/>
        </w:rPr>
        <w:t>222</w:t>
      </w:r>
      <w:r w:rsidR="003B16E5">
        <w:rPr>
          <w:rFonts w:ascii="Arial" w:hAnsi="Arial" w:cs="Arial"/>
          <w:color w:val="auto"/>
          <w:sz w:val="24"/>
          <w:szCs w:val="24"/>
        </w:rPr>
        <w:t>.</w:t>
      </w:r>
    </w:p>
    <w:p w:rsidR="00C129C2" w:rsidRDefault="00C129C2" w:rsidP="00156702">
      <w:pPr>
        <w:spacing w:line="360" w:lineRule="auto"/>
        <w:jc w:val="both"/>
        <w:rPr>
          <w:rFonts w:ascii="Arial" w:hAnsi="Arial" w:cs="Arial"/>
          <w:b/>
          <w:color w:val="auto"/>
          <w:sz w:val="24"/>
          <w:szCs w:val="24"/>
        </w:rPr>
      </w:pPr>
      <w:r w:rsidRPr="0051265B">
        <w:rPr>
          <w:rFonts w:ascii="Arial" w:hAnsi="Arial" w:cs="Arial"/>
          <w:b/>
          <w:color w:val="auto"/>
          <w:sz w:val="24"/>
          <w:szCs w:val="24"/>
        </w:rPr>
        <w:t>A</w:t>
      </w:r>
      <w:r>
        <w:rPr>
          <w:rFonts w:ascii="Arial" w:hAnsi="Arial" w:cs="Arial"/>
          <w:b/>
          <w:color w:val="auto"/>
          <w:sz w:val="24"/>
          <w:szCs w:val="24"/>
        </w:rPr>
        <w:t>l</w:t>
      </w:r>
      <w:r w:rsidRPr="0051265B">
        <w:rPr>
          <w:rFonts w:ascii="Arial" w:hAnsi="Arial" w:cs="Arial"/>
          <w:b/>
          <w:color w:val="auto"/>
          <w:sz w:val="24"/>
          <w:szCs w:val="24"/>
        </w:rPr>
        <w:t xml:space="preserve">ternativa </w:t>
      </w:r>
      <w:r>
        <w:rPr>
          <w:rFonts w:ascii="Arial" w:hAnsi="Arial" w:cs="Arial"/>
          <w:b/>
          <w:color w:val="auto"/>
          <w:sz w:val="24"/>
          <w:szCs w:val="24"/>
        </w:rPr>
        <w:t>N</w:t>
      </w:r>
      <w:r w:rsidRPr="0051265B">
        <w:rPr>
          <w:rFonts w:ascii="Arial" w:hAnsi="Arial" w:cs="Arial"/>
          <w:b/>
          <w:color w:val="auto"/>
          <w:sz w:val="24"/>
          <w:szCs w:val="24"/>
        </w:rPr>
        <w:t xml:space="preserve">° </w:t>
      </w:r>
      <w:r w:rsidR="0007015E">
        <w:rPr>
          <w:rFonts w:ascii="Arial" w:hAnsi="Arial" w:cs="Arial"/>
          <w:b/>
          <w:color w:val="auto"/>
          <w:sz w:val="24"/>
          <w:szCs w:val="24"/>
        </w:rPr>
        <w:t>2</w:t>
      </w:r>
      <w:r w:rsidRPr="0051265B">
        <w:rPr>
          <w:rFonts w:ascii="Arial" w:hAnsi="Arial" w:cs="Arial"/>
          <w:b/>
          <w:color w:val="auto"/>
          <w:sz w:val="24"/>
          <w:szCs w:val="24"/>
        </w:rPr>
        <w:t xml:space="preserve"> PHP con MySQL</w:t>
      </w:r>
    </w:p>
    <w:p w:rsidR="00C129C2" w:rsidRDefault="00C129C2" w:rsidP="00156702">
      <w:pPr>
        <w:spacing w:line="360" w:lineRule="auto"/>
        <w:jc w:val="both"/>
        <w:rPr>
          <w:rFonts w:ascii="Arial" w:hAnsi="Arial" w:cs="Arial"/>
          <w:color w:val="auto"/>
          <w:sz w:val="24"/>
          <w:szCs w:val="24"/>
        </w:rPr>
      </w:pPr>
      <w:r>
        <w:rPr>
          <w:rFonts w:ascii="Arial" w:hAnsi="Arial" w:cs="Arial"/>
          <w:b/>
          <w:color w:val="auto"/>
          <w:sz w:val="24"/>
          <w:szCs w:val="24"/>
        </w:rPr>
        <w:tab/>
      </w:r>
      <w:r>
        <w:rPr>
          <w:rFonts w:ascii="Arial" w:hAnsi="Arial" w:cs="Arial"/>
          <w:color w:val="auto"/>
          <w:sz w:val="24"/>
          <w:szCs w:val="24"/>
        </w:rPr>
        <w:t xml:space="preserve">PHP es un lenguaje ideal y muy eficiente para el desarrollo de este proyecto, </w:t>
      </w:r>
      <w:r>
        <w:rPr>
          <w:rFonts w:ascii="Arial" w:hAnsi="Arial" w:cs="Arial"/>
          <w:sz w:val="24"/>
          <w:szCs w:val="24"/>
        </w:rPr>
        <w:t>porque</w:t>
      </w:r>
      <w:r>
        <w:rPr>
          <w:rFonts w:ascii="Arial" w:hAnsi="Arial" w:cs="Arial"/>
          <w:color w:val="auto"/>
          <w:sz w:val="24"/>
          <w:szCs w:val="24"/>
        </w:rPr>
        <w:t xml:space="preserve"> es completamente libre no requiere licencias para su  </w:t>
      </w:r>
      <w:r>
        <w:rPr>
          <w:rFonts w:ascii="Arial" w:hAnsi="Arial" w:cs="Arial"/>
          <w:sz w:val="24"/>
          <w:szCs w:val="24"/>
        </w:rPr>
        <w:t>utilización</w:t>
      </w:r>
      <w:r>
        <w:rPr>
          <w:rFonts w:ascii="Arial" w:hAnsi="Arial" w:cs="Arial"/>
          <w:color w:val="auto"/>
          <w:sz w:val="24"/>
          <w:szCs w:val="24"/>
        </w:rPr>
        <w:t xml:space="preserve">, es un lenguaje multiplataforma,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C129C2" w:rsidRDefault="00C129C2" w:rsidP="00156702">
      <w:pPr>
        <w:spacing w:line="360" w:lineRule="auto"/>
        <w:jc w:val="both"/>
        <w:rPr>
          <w:rFonts w:ascii="Arial" w:hAnsi="Arial" w:cs="Arial"/>
          <w:color w:val="auto"/>
          <w:sz w:val="24"/>
          <w:szCs w:val="24"/>
        </w:rPr>
      </w:pPr>
      <w:r>
        <w:rPr>
          <w:rFonts w:ascii="Arial" w:hAnsi="Arial" w:cs="Arial"/>
          <w:color w:val="auto"/>
          <w:sz w:val="24"/>
          <w:szCs w:val="24"/>
        </w:rPr>
        <w:tab/>
        <w:t xml:space="preserve">El soporte para MySQL, el servidor y el hosting lo otorga la empresa lazos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r>
        <w:rPr>
          <w:rFonts w:ascii="Arial" w:hAnsi="Arial" w:cs="Arial"/>
          <w:color w:val="auto"/>
          <w:sz w:val="24"/>
          <w:szCs w:val="24"/>
        </w:rPr>
        <w:t xml:space="preserve">.  </w:t>
      </w:r>
    </w:p>
    <w:p w:rsidR="00C129C2" w:rsidRDefault="00C129C2" w:rsidP="00156702">
      <w:pPr>
        <w:spacing w:line="360" w:lineRule="auto"/>
        <w:jc w:val="both"/>
        <w:rPr>
          <w:rFonts w:ascii="Arial" w:hAnsi="Arial" w:cs="Arial"/>
          <w:color w:val="auto"/>
          <w:sz w:val="24"/>
          <w:szCs w:val="24"/>
        </w:rPr>
      </w:pPr>
      <w:r>
        <w:rPr>
          <w:rFonts w:ascii="Arial" w:hAnsi="Arial" w:cs="Arial"/>
          <w:color w:val="auto"/>
          <w:sz w:val="24"/>
          <w:szCs w:val="24"/>
        </w:rPr>
        <w:tab/>
        <w:t>Cabe mencionar que el desarrollo del proyecto con esta alternativa genera las siguientes ventajas y desventajas.</w:t>
      </w:r>
    </w:p>
    <w:p w:rsidR="00C129C2" w:rsidRDefault="00C129C2" w:rsidP="00156702">
      <w:pPr>
        <w:spacing w:line="360" w:lineRule="auto"/>
        <w:jc w:val="both"/>
        <w:rPr>
          <w:rFonts w:ascii="Arial" w:hAnsi="Arial" w:cs="Arial"/>
          <w:color w:val="auto"/>
          <w:sz w:val="24"/>
          <w:szCs w:val="24"/>
        </w:rPr>
      </w:pPr>
      <w:r>
        <w:rPr>
          <w:rFonts w:ascii="Arial" w:hAnsi="Arial" w:cs="Arial"/>
          <w:color w:val="auto"/>
          <w:sz w:val="24"/>
          <w:szCs w:val="24"/>
        </w:rPr>
        <w:t>Ventajas:</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Fácil de aprender</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Lenguaje muy rápido</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Lenguaje multiplataforma</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Capacidad de conexión con la mayoría de los manejadores de bases de datos</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Capacidad de expandir su potencial utilizando módulos</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Es libre</w:t>
      </w:r>
      <w:r w:rsidR="0042124E">
        <w:rPr>
          <w:rFonts w:ascii="Arial" w:hAnsi="Arial" w:cs="Arial"/>
          <w:sz w:val="24"/>
        </w:rPr>
        <w:t xml:space="preserve"> no requiere licencias para la utilizacion</w:t>
      </w:r>
    </w:p>
    <w:p w:rsidR="00C129C2" w:rsidRDefault="00C129C2" w:rsidP="00156702">
      <w:pPr>
        <w:pStyle w:val="Prrafodelista"/>
        <w:numPr>
          <w:ilvl w:val="0"/>
          <w:numId w:val="28"/>
        </w:numPr>
        <w:spacing w:after="0" w:line="360" w:lineRule="auto"/>
        <w:ind w:left="409" w:hanging="283"/>
        <w:rPr>
          <w:rFonts w:ascii="Arial" w:hAnsi="Arial" w:cs="Arial"/>
          <w:sz w:val="24"/>
        </w:rPr>
      </w:pPr>
      <w:r>
        <w:rPr>
          <w:rFonts w:ascii="Arial" w:hAnsi="Arial" w:cs="Arial"/>
          <w:sz w:val="24"/>
        </w:rPr>
        <w:t>Incluye gran cantidad de funciones</w:t>
      </w:r>
    </w:p>
    <w:p w:rsidR="00C129C2" w:rsidRDefault="00C129C2" w:rsidP="00156702">
      <w:pPr>
        <w:spacing w:after="0" w:line="360" w:lineRule="auto"/>
        <w:rPr>
          <w:rFonts w:ascii="Arial" w:hAnsi="Arial" w:cs="Arial"/>
          <w:sz w:val="24"/>
        </w:rPr>
      </w:pPr>
    </w:p>
    <w:p w:rsidR="000C62C2" w:rsidRDefault="000C62C2" w:rsidP="00156702">
      <w:pPr>
        <w:spacing w:after="0" w:line="360" w:lineRule="auto"/>
        <w:rPr>
          <w:rFonts w:ascii="Arial" w:hAnsi="Arial" w:cs="Arial"/>
          <w:sz w:val="24"/>
        </w:rPr>
      </w:pPr>
    </w:p>
    <w:p w:rsidR="000C62C2" w:rsidRDefault="000C62C2" w:rsidP="00156702">
      <w:pPr>
        <w:spacing w:after="0" w:line="360" w:lineRule="auto"/>
        <w:rPr>
          <w:rFonts w:ascii="Arial" w:hAnsi="Arial" w:cs="Arial"/>
          <w:sz w:val="24"/>
        </w:rPr>
      </w:pPr>
    </w:p>
    <w:p w:rsidR="00C129C2" w:rsidRDefault="00C129C2" w:rsidP="00156702">
      <w:pPr>
        <w:spacing w:after="0" w:line="360" w:lineRule="auto"/>
        <w:rPr>
          <w:rFonts w:ascii="Arial" w:hAnsi="Arial" w:cs="Arial"/>
          <w:sz w:val="24"/>
        </w:rPr>
      </w:pPr>
      <w:r>
        <w:rPr>
          <w:rFonts w:ascii="Arial" w:hAnsi="Arial" w:cs="Arial"/>
          <w:sz w:val="24"/>
        </w:rPr>
        <w:lastRenderedPageBreak/>
        <w:t>Desventajas:</w:t>
      </w:r>
    </w:p>
    <w:p w:rsidR="00C129C2" w:rsidRDefault="00C129C2" w:rsidP="00156702">
      <w:pPr>
        <w:spacing w:after="0" w:line="360" w:lineRule="auto"/>
        <w:rPr>
          <w:rFonts w:ascii="Arial" w:hAnsi="Arial" w:cs="Arial"/>
          <w:sz w:val="24"/>
        </w:rPr>
      </w:pPr>
    </w:p>
    <w:p w:rsidR="00C129C2" w:rsidRDefault="00C129C2" w:rsidP="00156702">
      <w:pPr>
        <w:pStyle w:val="Prrafodelista"/>
        <w:numPr>
          <w:ilvl w:val="0"/>
          <w:numId w:val="28"/>
        </w:numPr>
        <w:spacing w:after="0" w:line="360" w:lineRule="auto"/>
        <w:ind w:left="393" w:hanging="283"/>
        <w:rPr>
          <w:rFonts w:ascii="Arial" w:hAnsi="Arial" w:cs="Arial"/>
          <w:sz w:val="24"/>
        </w:rPr>
      </w:pPr>
      <w:r>
        <w:rPr>
          <w:rFonts w:ascii="Arial" w:hAnsi="Arial" w:cs="Arial"/>
          <w:sz w:val="24"/>
        </w:rPr>
        <w:t>La principal desventaja es que necesidad de tener un servidor web.</w:t>
      </w:r>
    </w:p>
    <w:p w:rsidR="00C129C2" w:rsidRDefault="00C129C2" w:rsidP="00156702">
      <w:pPr>
        <w:spacing w:after="0" w:line="360" w:lineRule="auto"/>
        <w:ind w:left="126"/>
        <w:rPr>
          <w:rFonts w:ascii="Arial" w:hAnsi="Arial" w:cs="Arial"/>
          <w:sz w:val="24"/>
        </w:rPr>
      </w:pPr>
    </w:p>
    <w:p w:rsidR="00C129C2" w:rsidRDefault="00C129C2" w:rsidP="00156702">
      <w:pPr>
        <w:spacing w:after="0" w:line="360" w:lineRule="auto"/>
        <w:ind w:left="126"/>
        <w:rPr>
          <w:rFonts w:ascii="Arial" w:hAnsi="Arial" w:cs="Arial"/>
          <w:sz w:val="24"/>
        </w:rPr>
      </w:pPr>
      <w:r>
        <w:rPr>
          <w:rFonts w:ascii="Arial" w:hAnsi="Arial" w:cs="Arial"/>
          <w:sz w:val="24"/>
        </w:rPr>
        <w:t>Los costos de equipamiento y desarrollo para esta alternativa son los siguientes:</w:t>
      </w:r>
    </w:p>
    <w:p w:rsidR="00C129C2" w:rsidRPr="003E5CDE" w:rsidRDefault="00C129C2" w:rsidP="00156702">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C129C2" w:rsidRPr="00154DA2" w:rsidTr="00156702">
        <w:tc>
          <w:tcPr>
            <w:tcW w:w="4961" w:type="dxa"/>
            <w:shd w:val="clear" w:color="auto" w:fill="C4BC96" w:themeFill="background2" w:themeFillShade="BF"/>
          </w:tcPr>
          <w:p w:rsidR="00C129C2" w:rsidRPr="00154DA2" w:rsidRDefault="002D1BBD" w:rsidP="00DD43FB">
            <w:pPr>
              <w:tabs>
                <w:tab w:val="center" w:pos="4419"/>
              </w:tabs>
              <w:spacing w:line="360" w:lineRule="auto"/>
              <w:jc w:val="center"/>
              <w:rPr>
                <w:rFonts w:ascii="Arial" w:hAnsi="Arial" w:cs="Arial"/>
                <w:color w:val="auto"/>
                <w:sz w:val="24"/>
                <w:szCs w:val="24"/>
              </w:rPr>
            </w:pPr>
            <w:r w:rsidRPr="00154DA2">
              <w:rPr>
                <w:rFonts w:ascii="Arial" w:hAnsi="Arial" w:cs="Arial"/>
                <w:sz w:val="24"/>
              </w:rPr>
              <w:t>Detalle</w:t>
            </w:r>
          </w:p>
        </w:tc>
        <w:tc>
          <w:tcPr>
            <w:tcW w:w="2126" w:type="dxa"/>
            <w:shd w:val="clear" w:color="auto" w:fill="C4BC96" w:themeFill="background2" w:themeFillShade="BF"/>
          </w:tcPr>
          <w:p w:rsidR="00C129C2" w:rsidRPr="00154DA2" w:rsidRDefault="00154DA2" w:rsidP="00156702">
            <w:pPr>
              <w:tabs>
                <w:tab w:val="center" w:pos="4419"/>
              </w:tabs>
              <w:spacing w:line="360" w:lineRule="auto"/>
              <w:jc w:val="center"/>
              <w:rPr>
                <w:rFonts w:ascii="Arial" w:hAnsi="Arial" w:cs="Arial"/>
                <w:color w:val="auto"/>
                <w:sz w:val="24"/>
                <w:szCs w:val="24"/>
              </w:rPr>
            </w:pPr>
            <w:r w:rsidRPr="00154DA2">
              <w:rPr>
                <w:rFonts w:ascii="Arial" w:hAnsi="Arial" w:cs="Arial"/>
                <w:color w:val="auto"/>
                <w:sz w:val="24"/>
                <w:szCs w:val="24"/>
              </w:rPr>
              <w:t xml:space="preserve">Costo </w:t>
            </w:r>
            <w:r w:rsidR="00C129C2" w:rsidRPr="00154DA2">
              <w:rPr>
                <w:rFonts w:ascii="Arial" w:hAnsi="Arial" w:cs="Arial"/>
                <w:color w:val="auto"/>
                <w:sz w:val="24"/>
                <w:szCs w:val="24"/>
              </w:rPr>
              <w:t>($)</w:t>
            </w:r>
          </w:p>
        </w:tc>
      </w:tr>
      <w:tr w:rsidR="00C129C2" w:rsidRPr="00154DA2" w:rsidTr="00156702">
        <w:tc>
          <w:tcPr>
            <w:tcW w:w="4961" w:type="dxa"/>
          </w:tcPr>
          <w:p w:rsidR="00C129C2" w:rsidRPr="00154DA2" w:rsidRDefault="00DD43FB" w:rsidP="00156702">
            <w:pPr>
              <w:tabs>
                <w:tab w:val="center" w:pos="4419"/>
              </w:tabs>
              <w:spacing w:line="360" w:lineRule="auto"/>
              <w:rPr>
                <w:rFonts w:ascii="Arial" w:hAnsi="Arial" w:cs="Arial"/>
                <w:color w:val="auto"/>
                <w:sz w:val="24"/>
                <w:szCs w:val="24"/>
              </w:rPr>
            </w:pPr>
            <w:r w:rsidRPr="00154DA2">
              <w:rPr>
                <w:rFonts w:ascii="Arial" w:hAnsi="Arial" w:cs="Arial"/>
                <w:color w:val="auto"/>
                <w:sz w:val="24"/>
                <w:szCs w:val="24"/>
              </w:rPr>
              <w:t>Desarrollo del proyecto</w:t>
            </w:r>
          </w:p>
        </w:tc>
        <w:tc>
          <w:tcPr>
            <w:tcW w:w="2126" w:type="dxa"/>
          </w:tcPr>
          <w:p w:rsidR="00C129C2" w:rsidRPr="00154DA2" w:rsidRDefault="00C129C2" w:rsidP="00156702">
            <w:pPr>
              <w:keepNext/>
              <w:tabs>
                <w:tab w:val="center" w:pos="4419"/>
              </w:tabs>
              <w:spacing w:line="360" w:lineRule="auto"/>
              <w:rPr>
                <w:rFonts w:ascii="Arial" w:hAnsi="Arial" w:cs="Arial"/>
                <w:color w:val="auto"/>
                <w:sz w:val="24"/>
                <w:szCs w:val="24"/>
              </w:rPr>
            </w:pPr>
            <w:r w:rsidRPr="00154DA2">
              <w:rPr>
                <w:rFonts w:ascii="Arial" w:hAnsi="Arial" w:cs="Arial"/>
                <w:color w:val="auto"/>
                <w:sz w:val="24"/>
                <w:szCs w:val="24"/>
              </w:rPr>
              <w:t>$4.782.222</w:t>
            </w:r>
          </w:p>
        </w:tc>
      </w:tr>
    </w:tbl>
    <w:p w:rsidR="00491883" w:rsidRPr="00154DA2" w:rsidRDefault="00491883" w:rsidP="00156702">
      <w:pPr>
        <w:spacing w:line="360" w:lineRule="auto"/>
        <w:jc w:val="both"/>
        <w:rPr>
          <w:rFonts w:ascii="Arial" w:hAnsi="Arial" w:cs="Arial"/>
          <w:color w:val="auto"/>
          <w:sz w:val="24"/>
          <w:szCs w:val="24"/>
        </w:rPr>
      </w:pPr>
    </w:p>
    <w:tbl>
      <w:tblPr>
        <w:tblStyle w:val="Tablaconcuadrcula"/>
        <w:tblW w:w="0" w:type="auto"/>
        <w:tblInd w:w="959" w:type="dxa"/>
        <w:tblLook w:val="04A0" w:firstRow="1" w:lastRow="0" w:firstColumn="1" w:lastColumn="0" w:noHBand="0" w:noVBand="1"/>
      </w:tblPr>
      <w:tblGrid>
        <w:gridCol w:w="4961"/>
        <w:gridCol w:w="2126"/>
      </w:tblGrid>
      <w:tr w:rsidR="00E04328" w:rsidRPr="00154DA2" w:rsidTr="0007015E">
        <w:tc>
          <w:tcPr>
            <w:tcW w:w="4961" w:type="dxa"/>
            <w:shd w:val="clear" w:color="auto" w:fill="C4BC96" w:themeFill="background2" w:themeFillShade="BF"/>
          </w:tcPr>
          <w:p w:rsidR="00E04328" w:rsidRPr="00154DA2" w:rsidRDefault="00E04328" w:rsidP="00126302">
            <w:pPr>
              <w:tabs>
                <w:tab w:val="right" w:pos="8080"/>
              </w:tabs>
              <w:spacing w:line="360" w:lineRule="auto"/>
              <w:jc w:val="center"/>
              <w:rPr>
                <w:rFonts w:ascii="Arial" w:hAnsi="Arial" w:cs="Arial"/>
                <w:sz w:val="24"/>
              </w:rPr>
            </w:pPr>
            <w:r w:rsidRPr="00154DA2">
              <w:rPr>
                <w:rFonts w:ascii="Arial" w:hAnsi="Arial" w:cs="Arial"/>
                <w:sz w:val="24"/>
              </w:rPr>
              <w:t>Detalle</w:t>
            </w:r>
          </w:p>
        </w:tc>
        <w:tc>
          <w:tcPr>
            <w:tcW w:w="2126" w:type="dxa"/>
            <w:shd w:val="clear" w:color="auto" w:fill="C4BC96" w:themeFill="background2" w:themeFillShade="BF"/>
          </w:tcPr>
          <w:p w:rsidR="00E04328" w:rsidRPr="00154DA2" w:rsidRDefault="00154DA2" w:rsidP="00126302">
            <w:pPr>
              <w:tabs>
                <w:tab w:val="right" w:pos="8080"/>
              </w:tabs>
              <w:spacing w:line="360" w:lineRule="auto"/>
              <w:jc w:val="center"/>
              <w:rPr>
                <w:rFonts w:ascii="Arial" w:hAnsi="Arial" w:cs="Arial"/>
                <w:sz w:val="24"/>
              </w:rPr>
            </w:pPr>
            <w:r w:rsidRPr="00154DA2">
              <w:rPr>
                <w:rFonts w:ascii="Arial" w:hAnsi="Arial" w:cs="Arial"/>
                <w:color w:val="auto"/>
                <w:sz w:val="24"/>
                <w:szCs w:val="24"/>
              </w:rPr>
              <w:t xml:space="preserve">Costo </w:t>
            </w:r>
            <w:r w:rsidR="00E04328" w:rsidRPr="00154DA2">
              <w:rPr>
                <w:rFonts w:ascii="Arial" w:hAnsi="Arial" w:cs="Arial"/>
                <w:sz w:val="24"/>
              </w:rPr>
              <w:t>$</w:t>
            </w:r>
          </w:p>
        </w:tc>
      </w:tr>
      <w:tr w:rsidR="00E04328" w:rsidTr="0007015E">
        <w:tblPrEx>
          <w:tblCellMar>
            <w:left w:w="70" w:type="dxa"/>
            <w:right w:w="70" w:type="dxa"/>
          </w:tblCellMar>
          <w:tblLook w:val="0000" w:firstRow="0" w:lastRow="0" w:firstColumn="0" w:lastColumn="0" w:noHBand="0" w:noVBand="0"/>
        </w:tblPrEx>
        <w:trPr>
          <w:trHeight w:val="301"/>
        </w:trPr>
        <w:tc>
          <w:tcPr>
            <w:tcW w:w="4961" w:type="dxa"/>
          </w:tcPr>
          <w:p w:rsidR="00E04328" w:rsidRDefault="00E04328" w:rsidP="00126302">
            <w:pPr>
              <w:spacing w:line="360" w:lineRule="auto"/>
              <w:jc w:val="both"/>
              <w:rPr>
                <w:rFonts w:ascii="Arial" w:hAnsi="Arial" w:cs="Arial"/>
                <w:color w:val="auto"/>
                <w:sz w:val="24"/>
                <w:szCs w:val="24"/>
              </w:rPr>
            </w:pPr>
            <w:r>
              <w:rPr>
                <w:rFonts w:ascii="Arial" w:hAnsi="Arial" w:cs="Arial"/>
                <w:color w:val="auto"/>
                <w:sz w:val="24"/>
                <w:szCs w:val="24"/>
              </w:rPr>
              <w:t>Equipamiento</w:t>
            </w:r>
          </w:p>
        </w:tc>
        <w:tc>
          <w:tcPr>
            <w:tcW w:w="2126" w:type="dxa"/>
          </w:tcPr>
          <w:p w:rsidR="00E04328" w:rsidRDefault="00E04328" w:rsidP="00126302">
            <w:pPr>
              <w:spacing w:line="360" w:lineRule="auto"/>
              <w:jc w:val="both"/>
              <w:rPr>
                <w:rFonts w:ascii="Arial" w:hAnsi="Arial" w:cs="Arial"/>
                <w:color w:val="auto"/>
                <w:sz w:val="24"/>
                <w:szCs w:val="24"/>
              </w:rPr>
            </w:pPr>
            <w:r>
              <w:rPr>
                <w:rFonts w:ascii="Arial" w:hAnsi="Arial" w:cs="Arial"/>
                <w:color w:val="auto"/>
                <w:sz w:val="24"/>
                <w:szCs w:val="24"/>
              </w:rPr>
              <w:t>$</w:t>
            </w:r>
            <w:r w:rsidRPr="00A6556D">
              <w:rPr>
                <w:rFonts w:ascii="Arial" w:hAnsi="Arial" w:cs="Arial"/>
                <w:color w:val="auto"/>
                <w:sz w:val="24"/>
                <w:szCs w:val="24"/>
              </w:rPr>
              <w:t>1</w:t>
            </w:r>
            <w:r>
              <w:rPr>
                <w:rFonts w:ascii="Arial" w:hAnsi="Arial" w:cs="Arial"/>
                <w:color w:val="auto"/>
                <w:sz w:val="24"/>
                <w:szCs w:val="24"/>
              </w:rPr>
              <w:t>.</w:t>
            </w:r>
            <w:r w:rsidRPr="00A6556D">
              <w:rPr>
                <w:rFonts w:ascii="Arial" w:hAnsi="Arial" w:cs="Arial"/>
                <w:color w:val="auto"/>
                <w:sz w:val="24"/>
                <w:szCs w:val="24"/>
              </w:rPr>
              <w:t>388</w:t>
            </w:r>
            <w:r>
              <w:rPr>
                <w:rFonts w:ascii="Arial" w:hAnsi="Arial" w:cs="Arial"/>
                <w:color w:val="auto"/>
                <w:sz w:val="24"/>
                <w:szCs w:val="24"/>
              </w:rPr>
              <w:t>.</w:t>
            </w:r>
            <w:r w:rsidRPr="00A6556D">
              <w:rPr>
                <w:rFonts w:ascii="Arial" w:hAnsi="Arial" w:cs="Arial"/>
                <w:color w:val="auto"/>
                <w:sz w:val="24"/>
                <w:szCs w:val="24"/>
              </w:rPr>
              <w:t>000</w:t>
            </w:r>
          </w:p>
        </w:tc>
      </w:tr>
    </w:tbl>
    <w:p w:rsidR="00156702" w:rsidRDefault="00156702" w:rsidP="005D131E">
      <w:pPr>
        <w:spacing w:line="360" w:lineRule="auto"/>
        <w:jc w:val="both"/>
        <w:rPr>
          <w:rFonts w:ascii="Arial" w:hAnsi="Arial" w:cs="Arial"/>
          <w:color w:val="auto"/>
          <w:sz w:val="24"/>
          <w:szCs w:val="24"/>
        </w:rPr>
      </w:pPr>
    </w:p>
    <w:p w:rsidR="00156702" w:rsidRDefault="00156702" w:rsidP="00156702">
      <w:pPr>
        <w:spacing w:line="360" w:lineRule="auto"/>
        <w:ind w:firstLine="720"/>
        <w:jc w:val="both"/>
        <w:rPr>
          <w:rFonts w:ascii="Arial" w:hAnsi="Arial" w:cs="Arial"/>
          <w:color w:val="auto"/>
          <w:sz w:val="24"/>
          <w:szCs w:val="24"/>
        </w:rPr>
      </w:pPr>
      <w:r>
        <w:rPr>
          <w:rFonts w:ascii="Arial" w:hAnsi="Arial" w:cs="Arial"/>
          <w:color w:val="auto"/>
          <w:sz w:val="24"/>
          <w:szCs w:val="24"/>
        </w:rPr>
        <w:t>El costo total de la alternativa N° 2 incluyendo Equipamiento y desarrollo  es de $</w:t>
      </w:r>
      <w:r w:rsidRPr="00457A64">
        <w:t xml:space="preserve"> </w:t>
      </w:r>
      <w:r w:rsidRPr="00457A64">
        <w:rPr>
          <w:rFonts w:ascii="Arial" w:hAnsi="Arial" w:cs="Arial"/>
          <w:color w:val="auto"/>
          <w:sz w:val="24"/>
          <w:szCs w:val="24"/>
        </w:rPr>
        <w:t>6</w:t>
      </w:r>
      <w:r>
        <w:rPr>
          <w:rFonts w:ascii="Arial" w:hAnsi="Arial" w:cs="Arial"/>
          <w:color w:val="auto"/>
          <w:sz w:val="24"/>
          <w:szCs w:val="24"/>
        </w:rPr>
        <w:t>.</w:t>
      </w:r>
      <w:r w:rsidRPr="00457A64">
        <w:rPr>
          <w:rFonts w:ascii="Arial" w:hAnsi="Arial" w:cs="Arial"/>
          <w:color w:val="auto"/>
          <w:sz w:val="24"/>
          <w:szCs w:val="24"/>
        </w:rPr>
        <w:t>170</w:t>
      </w:r>
      <w:r>
        <w:rPr>
          <w:rFonts w:ascii="Arial" w:hAnsi="Arial" w:cs="Arial"/>
          <w:color w:val="auto"/>
          <w:sz w:val="24"/>
          <w:szCs w:val="24"/>
        </w:rPr>
        <w:t>.</w:t>
      </w:r>
      <w:r w:rsidRPr="00457A64">
        <w:rPr>
          <w:rFonts w:ascii="Arial" w:hAnsi="Arial" w:cs="Arial"/>
          <w:color w:val="auto"/>
          <w:sz w:val="24"/>
          <w:szCs w:val="24"/>
        </w:rPr>
        <w:t>222</w:t>
      </w:r>
      <w:r>
        <w:rPr>
          <w:rFonts w:ascii="Arial" w:hAnsi="Arial" w:cs="Arial"/>
          <w:color w:val="auto"/>
          <w:sz w:val="24"/>
          <w:szCs w:val="24"/>
        </w:rPr>
        <w:t>.</w:t>
      </w:r>
    </w:p>
    <w:p w:rsidR="00F2687F" w:rsidRDefault="00F2687F" w:rsidP="00156702">
      <w:pPr>
        <w:spacing w:line="360" w:lineRule="auto"/>
        <w:ind w:firstLine="720"/>
        <w:jc w:val="both"/>
        <w:rPr>
          <w:rFonts w:ascii="Arial" w:hAnsi="Arial" w:cs="Arial"/>
          <w:color w:val="auto"/>
          <w:sz w:val="24"/>
          <w:szCs w:val="24"/>
        </w:rPr>
      </w:pPr>
    </w:p>
    <w:p w:rsidR="00031F00" w:rsidRPr="00332C3E" w:rsidRDefault="00031F00" w:rsidP="00156702">
      <w:pPr>
        <w:pStyle w:val="Ttulo3"/>
        <w:spacing w:line="360" w:lineRule="auto"/>
        <w:jc w:val="both"/>
        <w:rPr>
          <w:rFonts w:ascii="Arial" w:hAnsi="Arial" w:cs="Arial"/>
          <w:color w:val="auto"/>
          <w:sz w:val="24"/>
          <w:szCs w:val="24"/>
        </w:rPr>
      </w:pPr>
      <w:bookmarkStart w:id="40" w:name="_Toc369914371"/>
      <w:r w:rsidRPr="00332C3E">
        <w:rPr>
          <w:rFonts w:ascii="Arial" w:hAnsi="Arial" w:cs="Arial"/>
          <w:color w:val="auto"/>
          <w:sz w:val="24"/>
          <w:szCs w:val="24"/>
        </w:rPr>
        <w:t>4.1.3</w:t>
      </w:r>
      <w:r w:rsidR="000E0880" w:rsidRPr="00332C3E">
        <w:rPr>
          <w:rFonts w:ascii="Arial" w:hAnsi="Arial" w:cs="Arial"/>
          <w:color w:val="auto"/>
          <w:sz w:val="24"/>
          <w:szCs w:val="24"/>
        </w:rPr>
        <w:tab/>
      </w:r>
      <w:r w:rsidRPr="00332C3E">
        <w:rPr>
          <w:rFonts w:ascii="Arial" w:hAnsi="Arial" w:cs="Arial"/>
          <w:color w:val="auto"/>
          <w:sz w:val="24"/>
          <w:szCs w:val="24"/>
        </w:rPr>
        <w:t>Selección de Alternativa de Solución</w:t>
      </w:r>
      <w:bookmarkEnd w:id="40"/>
    </w:p>
    <w:p w:rsidR="00F2687F" w:rsidRDefault="001726F9" w:rsidP="00156702">
      <w:pPr>
        <w:spacing w:line="360" w:lineRule="auto"/>
        <w:jc w:val="both"/>
        <w:rPr>
          <w:rFonts w:ascii="Arial" w:hAnsi="Arial" w:cs="Arial"/>
          <w:sz w:val="24"/>
          <w:szCs w:val="24"/>
        </w:rPr>
      </w:pPr>
      <w:r>
        <w:rPr>
          <w:rFonts w:ascii="Arial" w:hAnsi="Arial" w:cs="Arial"/>
          <w:sz w:val="24"/>
          <w:szCs w:val="24"/>
        </w:rPr>
        <w:tab/>
      </w:r>
    </w:p>
    <w:p w:rsidR="00313DD2" w:rsidRDefault="00313DD2" w:rsidP="00313DD2">
      <w:pPr>
        <w:spacing w:line="360" w:lineRule="auto"/>
        <w:ind w:firstLine="720"/>
        <w:jc w:val="both"/>
        <w:rPr>
          <w:rFonts w:ascii="Arial" w:hAnsi="Arial" w:cs="Arial"/>
          <w:sz w:val="24"/>
          <w:szCs w:val="24"/>
        </w:rPr>
      </w:pPr>
      <w:r>
        <w:rPr>
          <w:rFonts w:ascii="Arial" w:hAnsi="Arial" w:cs="Arial"/>
          <w:sz w:val="24"/>
          <w:szCs w:val="24"/>
        </w:rPr>
        <w:t>Según los antecedentes, conocimientos y ventajas otorgadas hacia el proyecto ya sea en la implementación y desarrollo, Hemos concluido que la alternativa de solución más acorde a los requerimientos establecidos es PHP con MySQL, porque cumple con en su totalidad con lo solicitado por la contraparte, generando ventajas significativas para la empresa.</w:t>
      </w:r>
    </w:p>
    <w:p w:rsidR="00313DD2" w:rsidRDefault="00313DD2" w:rsidP="00313DD2">
      <w:pPr>
        <w:spacing w:line="360" w:lineRule="auto"/>
        <w:jc w:val="both"/>
        <w:rPr>
          <w:rFonts w:ascii="Arial" w:hAnsi="Arial" w:cs="Arial"/>
          <w:sz w:val="24"/>
          <w:szCs w:val="24"/>
        </w:rPr>
      </w:pPr>
      <w:r>
        <w:rPr>
          <w:rFonts w:ascii="Arial" w:hAnsi="Arial" w:cs="Arial"/>
          <w:sz w:val="24"/>
          <w:szCs w:val="24"/>
        </w:rPr>
        <w:tab/>
      </w:r>
    </w:p>
    <w:p w:rsidR="00313DD2" w:rsidRDefault="00313DD2" w:rsidP="00313DD2">
      <w:pPr>
        <w:spacing w:line="360" w:lineRule="auto"/>
        <w:jc w:val="both"/>
        <w:rPr>
          <w:rFonts w:ascii="Arial" w:hAnsi="Arial" w:cs="Arial"/>
          <w:sz w:val="24"/>
          <w:szCs w:val="24"/>
        </w:rPr>
      </w:pPr>
    </w:p>
    <w:p w:rsidR="00313DD2" w:rsidRDefault="00313DD2" w:rsidP="00313DD2">
      <w:pPr>
        <w:spacing w:line="360" w:lineRule="auto"/>
        <w:jc w:val="both"/>
        <w:rPr>
          <w:rFonts w:ascii="Arial" w:hAnsi="Arial" w:cs="Arial"/>
          <w:color w:val="auto"/>
          <w:sz w:val="24"/>
          <w:szCs w:val="24"/>
        </w:rPr>
      </w:pPr>
      <w:r>
        <w:rPr>
          <w:rFonts w:ascii="Arial" w:hAnsi="Arial" w:cs="Arial"/>
          <w:sz w:val="24"/>
          <w:szCs w:val="24"/>
        </w:rPr>
        <w:lastRenderedPageBreak/>
        <w:t>Como es un lenguaje libre, no necesita licencias para su desarrollo y utilización</w:t>
      </w:r>
      <w:r>
        <w:rPr>
          <w:rFonts w:ascii="Arial" w:hAnsi="Arial" w:cs="Arial"/>
          <w:color w:val="auto"/>
          <w:sz w:val="24"/>
          <w:szCs w:val="24"/>
        </w:rPr>
        <w:t xml:space="preserve">, es multiplataforma por ende no </w:t>
      </w:r>
      <w:r>
        <w:rPr>
          <w:rFonts w:ascii="Arial" w:hAnsi="Arial" w:cs="Arial"/>
          <w:sz w:val="24"/>
          <w:szCs w:val="24"/>
        </w:rPr>
        <w:t>habrán</w:t>
      </w:r>
      <w:r>
        <w:rPr>
          <w:rFonts w:ascii="Arial" w:hAnsi="Arial" w:cs="Arial"/>
          <w:color w:val="auto"/>
          <w:sz w:val="24"/>
          <w:szCs w:val="24"/>
        </w:rPr>
        <w:t xml:space="preserve"> problemas de incompatibilidades al momento de utilizar el sistema. </w:t>
      </w:r>
      <w:r>
        <w:rPr>
          <w:rFonts w:ascii="Arial" w:hAnsi="Arial" w:cs="Arial"/>
          <w:sz w:val="24"/>
          <w:szCs w:val="24"/>
        </w:rPr>
        <w:t>También</w:t>
      </w:r>
      <w:r>
        <w:rPr>
          <w:rFonts w:ascii="Arial" w:hAnsi="Arial" w:cs="Arial"/>
          <w:color w:val="auto"/>
          <w:sz w:val="24"/>
          <w:szCs w:val="24"/>
        </w:rPr>
        <w:t xml:space="preserve"> es compatible con la gran </w:t>
      </w:r>
      <w:r>
        <w:rPr>
          <w:rFonts w:ascii="Arial" w:hAnsi="Arial" w:cs="Arial"/>
          <w:sz w:val="24"/>
          <w:szCs w:val="24"/>
        </w:rPr>
        <w:t>mayoría</w:t>
      </w:r>
      <w:r>
        <w:rPr>
          <w:rFonts w:ascii="Arial" w:hAnsi="Arial" w:cs="Arial"/>
          <w:color w:val="auto"/>
          <w:sz w:val="24"/>
          <w:szCs w:val="24"/>
        </w:rPr>
        <w:t xml:space="preserve"> y principales gestores de base de datos. </w:t>
      </w:r>
    </w:p>
    <w:p w:rsidR="00313DD2" w:rsidRDefault="00313DD2" w:rsidP="00313DD2">
      <w:pPr>
        <w:spacing w:line="360" w:lineRule="auto"/>
        <w:jc w:val="both"/>
        <w:rPr>
          <w:rFonts w:ascii="Arial" w:hAnsi="Arial" w:cs="Arial"/>
          <w:sz w:val="24"/>
          <w:szCs w:val="24"/>
        </w:rPr>
      </w:pPr>
      <w:r>
        <w:rPr>
          <w:rFonts w:ascii="Arial" w:hAnsi="Arial" w:cs="Arial"/>
          <w:color w:val="auto"/>
          <w:sz w:val="24"/>
          <w:szCs w:val="24"/>
        </w:rPr>
        <w:tab/>
      </w:r>
      <w:r>
        <w:rPr>
          <w:rFonts w:ascii="Arial" w:hAnsi="Arial" w:cs="Arial"/>
          <w:sz w:val="24"/>
          <w:szCs w:val="24"/>
        </w:rPr>
        <w:t>Económicamente</w:t>
      </w:r>
      <w:r>
        <w:rPr>
          <w:rFonts w:ascii="Arial" w:hAnsi="Arial" w:cs="Arial"/>
          <w:color w:val="auto"/>
          <w:sz w:val="24"/>
          <w:szCs w:val="24"/>
        </w:rPr>
        <w:t xml:space="preserve"> es rentable por que disminuye significativamente el presupuesto. El rubro de la empresa Lazos </w:t>
      </w:r>
      <w:r>
        <w:rPr>
          <w:rFonts w:ascii="Arial" w:hAnsi="Arial" w:cs="Arial"/>
          <w:sz w:val="24"/>
          <w:szCs w:val="24"/>
        </w:rPr>
        <w:t>está</w:t>
      </w:r>
      <w:r>
        <w:rPr>
          <w:rFonts w:ascii="Arial" w:hAnsi="Arial" w:cs="Arial"/>
          <w:color w:val="auto"/>
          <w:sz w:val="24"/>
          <w:szCs w:val="24"/>
        </w:rPr>
        <w:t xml:space="preserve"> situado al desarrollo de sistemas, por lo que ellos cuentan con el soporte para MySQL, como </w:t>
      </w:r>
      <w:r>
        <w:rPr>
          <w:rFonts w:ascii="Arial" w:hAnsi="Arial" w:cs="Arial"/>
          <w:sz w:val="24"/>
          <w:szCs w:val="24"/>
        </w:rPr>
        <w:t>también</w:t>
      </w:r>
      <w:r>
        <w:rPr>
          <w:rFonts w:ascii="Arial" w:hAnsi="Arial" w:cs="Arial"/>
          <w:color w:val="auto"/>
          <w:sz w:val="24"/>
          <w:szCs w:val="24"/>
        </w:rPr>
        <w:t xml:space="preserve"> con el servidor web y el hosting por lo que los gastos de </w:t>
      </w:r>
      <w:r>
        <w:rPr>
          <w:rFonts w:ascii="Arial" w:hAnsi="Arial" w:cs="Arial"/>
          <w:sz w:val="24"/>
          <w:szCs w:val="24"/>
        </w:rPr>
        <w:t>implementación</w:t>
      </w:r>
      <w:r>
        <w:rPr>
          <w:rFonts w:ascii="Arial" w:hAnsi="Arial" w:cs="Arial"/>
          <w:color w:val="auto"/>
          <w:sz w:val="24"/>
          <w:szCs w:val="24"/>
        </w:rPr>
        <w:t xml:space="preserve"> se mantienen y no alteran los valores estipulados desde un principio en la factibilidad </w:t>
      </w:r>
      <w:r>
        <w:rPr>
          <w:rFonts w:ascii="Arial" w:hAnsi="Arial" w:cs="Arial"/>
          <w:sz w:val="24"/>
          <w:szCs w:val="24"/>
        </w:rPr>
        <w:t>económica.</w:t>
      </w:r>
    </w:p>
    <w:p w:rsidR="00331741" w:rsidRPr="00313DD2" w:rsidRDefault="00313DD2" w:rsidP="00313DD2">
      <w:r>
        <w:rPr>
          <w:rFonts w:ascii="Arial" w:hAnsi="Arial" w:cs="Arial"/>
          <w:sz w:val="24"/>
          <w:szCs w:val="24"/>
        </w:rPr>
        <w:tab/>
        <w:t>Por otra parte la experien</w:t>
      </w:r>
      <w:bookmarkStart w:id="41" w:name="_GoBack"/>
      <w:bookmarkEnd w:id="41"/>
      <w:r>
        <w:rPr>
          <w:rFonts w:ascii="Arial" w:hAnsi="Arial" w:cs="Arial"/>
          <w:sz w:val="24"/>
          <w:szCs w:val="24"/>
        </w:rPr>
        <w:t>cia que existe por parte del equipo hacia el lenguaje es intermedia</w:t>
      </w:r>
      <w:r w:rsidR="00632A80">
        <w:rPr>
          <w:rFonts w:ascii="Arial" w:hAnsi="Arial" w:cs="Arial"/>
          <w:sz w:val="24"/>
          <w:szCs w:val="24"/>
        </w:rPr>
        <w:t xml:space="preserve">, </w:t>
      </w:r>
    </w:p>
    <w:p w:rsidR="00F9650C" w:rsidRPr="00332C3E" w:rsidRDefault="00F9650C" w:rsidP="00156702">
      <w:pPr>
        <w:spacing w:line="360" w:lineRule="auto"/>
        <w:jc w:val="both"/>
        <w:rPr>
          <w:rFonts w:ascii="Arial" w:hAnsi="Arial" w:cs="Arial"/>
          <w:sz w:val="24"/>
          <w:szCs w:val="24"/>
        </w:rPr>
      </w:pPr>
      <w:r>
        <w:rPr>
          <w:rFonts w:ascii="Arial" w:hAnsi="Arial" w:cs="Arial"/>
          <w:sz w:val="24"/>
          <w:szCs w:val="24"/>
        </w:rPr>
        <w:tab/>
      </w:r>
    </w:p>
    <w:p w:rsidR="005E2B99" w:rsidRPr="00332C3E" w:rsidRDefault="005E2B99" w:rsidP="00156702">
      <w:pPr>
        <w:spacing w:line="360" w:lineRule="auto"/>
        <w:jc w:val="both"/>
        <w:rPr>
          <w:rFonts w:ascii="Arial" w:hAnsi="Arial" w:cs="Arial"/>
          <w:sz w:val="24"/>
          <w:szCs w:val="24"/>
        </w:rPr>
      </w:pPr>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4.1.3.1 Beneficios de la Solución</w:t>
      </w:r>
    </w:p>
    <w:p w:rsidR="002B3D84" w:rsidRPr="00332C3E" w:rsidRDefault="002B3D84" w:rsidP="00156702">
      <w:pPr>
        <w:spacing w:line="360" w:lineRule="auto"/>
        <w:jc w:val="both"/>
        <w:rPr>
          <w:rFonts w:ascii="Arial" w:hAnsi="Arial" w:cs="Arial"/>
          <w:color w:val="auto"/>
          <w:sz w:val="24"/>
          <w:szCs w:val="24"/>
        </w:rPr>
      </w:pPr>
    </w:p>
    <w:p w:rsidR="005E2B99" w:rsidRPr="00332C3E" w:rsidRDefault="005E2B99" w:rsidP="00156702">
      <w:pPr>
        <w:spacing w:line="360" w:lineRule="auto"/>
        <w:jc w:val="both"/>
        <w:rPr>
          <w:rFonts w:ascii="Arial" w:hAnsi="Arial" w:cs="Arial"/>
          <w:color w:val="auto"/>
          <w:sz w:val="24"/>
          <w:szCs w:val="24"/>
        </w:rPr>
      </w:pPr>
    </w:p>
    <w:p w:rsidR="005E2B99" w:rsidRPr="00332C3E" w:rsidRDefault="005E2B99" w:rsidP="00156702">
      <w:pPr>
        <w:spacing w:line="360" w:lineRule="auto"/>
        <w:jc w:val="both"/>
        <w:rPr>
          <w:rFonts w:ascii="Arial" w:hAnsi="Arial" w:cs="Arial"/>
          <w:color w:val="auto"/>
          <w:sz w:val="24"/>
          <w:szCs w:val="24"/>
        </w:rPr>
      </w:pPr>
    </w:p>
    <w:p w:rsidR="00031F00" w:rsidRPr="00332C3E" w:rsidRDefault="00031F00" w:rsidP="0015670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2" w:name="_Toc369914372"/>
      <w:r w:rsidRPr="00332C3E">
        <w:rPr>
          <w:rFonts w:ascii="Arial" w:eastAsia="Times New Roman" w:hAnsi="Arial" w:cs="Arial"/>
          <w:bCs/>
          <w:color w:val="auto"/>
          <w:sz w:val="24"/>
          <w:szCs w:val="24"/>
        </w:rPr>
        <w:t>Planificación d</w:t>
      </w:r>
      <w:r w:rsidR="002B3D84" w:rsidRPr="00332C3E">
        <w:rPr>
          <w:rFonts w:ascii="Arial" w:eastAsia="Times New Roman" w:hAnsi="Arial" w:cs="Arial"/>
          <w:bCs/>
          <w:color w:val="auto"/>
          <w:sz w:val="24"/>
          <w:szCs w:val="24"/>
        </w:rPr>
        <w:t>e la solución (Carta Gantt)</w:t>
      </w:r>
      <w:bookmarkEnd w:id="42"/>
    </w:p>
    <w:p w:rsidR="002B3D84" w:rsidRPr="00332C3E" w:rsidRDefault="002B3D84" w:rsidP="00156702">
      <w:pPr>
        <w:spacing w:line="360" w:lineRule="auto"/>
        <w:jc w:val="both"/>
        <w:rPr>
          <w:rFonts w:ascii="Arial" w:hAnsi="Arial" w:cs="Arial"/>
          <w:sz w:val="24"/>
          <w:szCs w:val="24"/>
        </w:rPr>
      </w:pPr>
    </w:p>
    <w:p w:rsidR="00031F00" w:rsidRPr="00332C3E" w:rsidRDefault="00031F00" w:rsidP="0015670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3" w:name="_Toc369914373"/>
      <w:r w:rsidRPr="00332C3E">
        <w:rPr>
          <w:rFonts w:ascii="Arial" w:eastAsia="Times New Roman" w:hAnsi="Arial" w:cs="Arial"/>
          <w:bCs/>
          <w:color w:val="auto"/>
          <w:sz w:val="24"/>
          <w:szCs w:val="24"/>
        </w:rPr>
        <w:t>D</w:t>
      </w:r>
      <w:r w:rsidR="002B3D84" w:rsidRPr="00332C3E">
        <w:rPr>
          <w:rFonts w:ascii="Arial" w:eastAsia="Times New Roman" w:hAnsi="Arial" w:cs="Arial"/>
          <w:bCs/>
          <w:color w:val="auto"/>
          <w:sz w:val="24"/>
          <w:szCs w:val="24"/>
        </w:rPr>
        <w:t>esarrollo del Requerimiento</w:t>
      </w:r>
      <w:bookmarkEnd w:id="43"/>
    </w:p>
    <w:p w:rsidR="002B3D84" w:rsidRPr="00332C3E" w:rsidRDefault="002B3D84" w:rsidP="00156702">
      <w:pPr>
        <w:spacing w:line="360" w:lineRule="auto"/>
        <w:jc w:val="both"/>
        <w:rPr>
          <w:rFonts w:ascii="Arial" w:hAnsi="Arial" w:cs="Arial"/>
          <w:sz w:val="24"/>
          <w:szCs w:val="24"/>
        </w:rPr>
      </w:pPr>
    </w:p>
    <w:p w:rsidR="00031F00" w:rsidRPr="00332C3E" w:rsidRDefault="00031F00" w:rsidP="00156702">
      <w:pPr>
        <w:pStyle w:val="Ttulo3"/>
        <w:spacing w:line="360" w:lineRule="auto"/>
        <w:jc w:val="both"/>
        <w:rPr>
          <w:rFonts w:ascii="Arial" w:hAnsi="Arial" w:cs="Arial"/>
          <w:color w:val="auto"/>
          <w:sz w:val="24"/>
          <w:szCs w:val="24"/>
        </w:rPr>
      </w:pPr>
      <w:bookmarkStart w:id="44" w:name="_Toc369914374"/>
      <w:r w:rsidRPr="00332C3E">
        <w:rPr>
          <w:rFonts w:ascii="Arial" w:hAnsi="Arial" w:cs="Arial"/>
          <w:color w:val="auto"/>
          <w:sz w:val="24"/>
          <w:szCs w:val="24"/>
        </w:rPr>
        <w:t>4.3.1</w:t>
      </w:r>
      <w:r w:rsidR="000E0880" w:rsidRPr="00332C3E">
        <w:rPr>
          <w:rFonts w:ascii="Arial" w:hAnsi="Arial" w:cs="Arial"/>
          <w:color w:val="auto"/>
          <w:sz w:val="24"/>
          <w:szCs w:val="24"/>
        </w:rPr>
        <w:tab/>
      </w:r>
      <w:r w:rsidRPr="00332C3E">
        <w:rPr>
          <w:rFonts w:ascii="Arial" w:hAnsi="Arial" w:cs="Arial"/>
          <w:color w:val="auto"/>
          <w:sz w:val="24"/>
          <w:szCs w:val="24"/>
        </w:rPr>
        <w:t>Definición de Requerimientos</w:t>
      </w:r>
      <w:bookmarkEnd w:id="44"/>
    </w:p>
    <w:p w:rsidR="002B3D84" w:rsidRPr="00332C3E" w:rsidRDefault="002B3D84" w:rsidP="00156702">
      <w:pPr>
        <w:spacing w:line="360" w:lineRule="auto"/>
        <w:jc w:val="both"/>
        <w:rPr>
          <w:rFonts w:ascii="Arial" w:hAnsi="Arial" w:cs="Arial"/>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45" w:name="_Toc369914375"/>
      <w:r w:rsidRPr="00332C3E">
        <w:rPr>
          <w:rFonts w:ascii="Arial" w:hAnsi="Arial" w:cs="Arial"/>
          <w:color w:val="auto"/>
          <w:sz w:val="24"/>
          <w:szCs w:val="24"/>
        </w:rPr>
        <w:t>4.3.2</w:t>
      </w:r>
      <w:r w:rsidRPr="00332C3E">
        <w:rPr>
          <w:rFonts w:ascii="Arial" w:hAnsi="Arial" w:cs="Arial"/>
          <w:color w:val="auto"/>
          <w:sz w:val="24"/>
          <w:szCs w:val="24"/>
        </w:rPr>
        <w:tab/>
      </w:r>
      <w:r w:rsidR="00031F00" w:rsidRPr="00332C3E">
        <w:rPr>
          <w:rFonts w:ascii="Arial" w:hAnsi="Arial" w:cs="Arial"/>
          <w:color w:val="auto"/>
          <w:sz w:val="24"/>
          <w:szCs w:val="24"/>
        </w:rPr>
        <w:t>Análisis del Requerimiento</w:t>
      </w:r>
      <w:bookmarkEnd w:id="45"/>
    </w:p>
    <w:p w:rsidR="002B3D84" w:rsidRPr="00332C3E" w:rsidRDefault="002B3D84" w:rsidP="00156702">
      <w:pPr>
        <w:spacing w:line="360" w:lineRule="auto"/>
        <w:jc w:val="both"/>
        <w:rPr>
          <w:rFonts w:ascii="Arial" w:hAnsi="Arial" w:cs="Arial"/>
          <w:sz w:val="24"/>
          <w:szCs w:val="24"/>
        </w:rPr>
      </w:pPr>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4.3.2.1</w:t>
      </w:r>
      <w:r w:rsidR="002B3D84" w:rsidRPr="00332C3E">
        <w:rPr>
          <w:rFonts w:ascii="Arial" w:hAnsi="Arial" w:cs="Arial"/>
          <w:color w:val="auto"/>
          <w:szCs w:val="24"/>
        </w:rPr>
        <w:t xml:space="preserve"> </w:t>
      </w:r>
      <w:r w:rsidRPr="00332C3E">
        <w:rPr>
          <w:rFonts w:ascii="Arial" w:hAnsi="Arial" w:cs="Arial"/>
          <w:color w:val="auto"/>
          <w:szCs w:val="24"/>
        </w:rPr>
        <w:t>Requisitos Funcionales</w:t>
      </w:r>
    </w:p>
    <w:p w:rsidR="002B3D84" w:rsidRPr="00332C3E" w:rsidRDefault="002B3D84" w:rsidP="00156702">
      <w:pPr>
        <w:spacing w:line="360" w:lineRule="auto"/>
        <w:jc w:val="both"/>
        <w:rPr>
          <w:rFonts w:ascii="Arial" w:hAnsi="Arial" w:cs="Arial"/>
          <w:sz w:val="24"/>
          <w:szCs w:val="24"/>
        </w:rPr>
      </w:pPr>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4.3.2.2</w:t>
      </w:r>
      <w:r w:rsidR="002B3D84" w:rsidRPr="00332C3E">
        <w:rPr>
          <w:rFonts w:ascii="Arial" w:hAnsi="Arial" w:cs="Arial"/>
          <w:color w:val="auto"/>
          <w:szCs w:val="24"/>
        </w:rPr>
        <w:t xml:space="preserve"> </w:t>
      </w:r>
      <w:r w:rsidRPr="00332C3E">
        <w:rPr>
          <w:rFonts w:ascii="Arial" w:hAnsi="Arial" w:cs="Arial"/>
          <w:color w:val="auto"/>
          <w:szCs w:val="24"/>
        </w:rPr>
        <w:t>Requisitos No Funcionales</w:t>
      </w:r>
    </w:p>
    <w:p w:rsidR="002B3D84" w:rsidRPr="00332C3E" w:rsidRDefault="002B3D84" w:rsidP="00156702">
      <w:pPr>
        <w:spacing w:line="360" w:lineRule="auto"/>
        <w:jc w:val="both"/>
        <w:rPr>
          <w:rFonts w:ascii="Arial" w:hAnsi="Arial" w:cs="Arial"/>
          <w:sz w:val="24"/>
          <w:szCs w:val="24"/>
        </w:rPr>
      </w:pPr>
    </w:p>
    <w:p w:rsidR="00031F00" w:rsidRPr="00332C3E" w:rsidRDefault="002B3D84" w:rsidP="0015670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46" w:name="_Toc369914376"/>
      <w:r w:rsidRPr="00332C3E">
        <w:rPr>
          <w:rFonts w:ascii="Arial" w:eastAsia="Times New Roman" w:hAnsi="Arial" w:cs="Arial"/>
          <w:bCs/>
          <w:color w:val="auto"/>
          <w:sz w:val="24"/>
          <w:szCs w:val="24"/>
        </w:rPr>
        <w:t>Diseño Lógico</w:t>
      </w:r>
      <w:bookmarkEnd w:id="46"/>
    </w:p>
    <w:p w:rsidR="002B3D84" w:rsidRPr="00332C3E" w:rsidRDefault="002B3D84" w:rsidP="00156702">
      <w:pPr>
        <w:spacing w:line="360" w:lineRule="auto"/>
        <w:jc w:val="both"/>
        <w:rPr>
          <w:rFonts w:ascii="Arial" w:hAnsi="Arial" w:cs="Arial"/>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47" w:name="_Toc369914377"/>
      <w:r w:rsidRPr="00332C3E">
        <w:rPr>
          <w:rFonts w:ascii="Arial" w:hAnsi="Arial" w:cs="Arial"/>
          <w:color w:val="auto"/>
          <w:sz w:val="24"/>
          <w:szCs w:val="24"/>
        </w:rPr>
        <w:t>4.4.1</w:t>
      </w:r>
      <w:r w:rsidRPr="00332C3E">
        <w:rPr>
          <w:rFonts w:ascii="Arial" w:hAnsi="Arial" w:cs="Arial"/>
          <w:color w:val="auto"/>
          <w:sz w:val="24"/>
          <w:szCs w:val="24"/>
        </w:rPr>
        <w:tab/>
      </w:r>
      <w:r w:rsidR="00031F00" w:rsidRPr="00332C3E">
        <w:rPr>
          <w:rFonts w:ascii="Arial" w:hAnsi="Arial" w:cs="Arial"/>
          <w:color w:val="auto"/>
          <w:sz w:val="24"/>
          <w:szCs w:val="24"/>
        </w:rPr>
        <w:t>Modelo de Casos de Uso</w:t>
      </w:r>
      <w:bookmarkEnd w:id="47"/>
    </w:p>
    <w:p w:rsidR="002B3D84" w:rsidRPr="00332C3E" w:rsidRDefault="002B3D84" w:rsidP="00156702">
      <w:pPr>
        <w:spacing w:line="360" w:lineRule="auto"/>
        <w:jc w:val="both"/>
        <w:rPr>
          <w:rFonts w:ascii="Arial" w:hAnsi="Arial" w:cs="Arial"/>
          <w:color w:val="auto"/>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48" w:name="_Toc369914378"/>
      <w:r w:rsidRPr="00332C3E">
        <w:rPr>
          <w:rFonts w:ascii="Arial" w:hAnsi="Arial" w:cs="Arial"/>
          <w:color w:val="auto"/>
          <w:sz w:val="24"/>
          <w:szCs w:val="24"/>
        </w:rPr>
        <w:t>4.4.2</w:t>
      </w:r>
      <w:r w:rsidRPr="00332C3E">
        <w:rPr>
          <w:rFonts w:ascii="Arial" w:hAnsi="Arial" w:cs="Arial"/>
          <w:color w:val="auto"/>
          <w:sz w:val="24"/>
          <w:szCs w:val="24"/>
        </w:rPr>
        <w:tab/>
      </w:r>
      <w:r w:rsidR="00031F00" w:rsidRPr="00332C3E">
        <w:rPr>
          <w:rFonts w:ascii="Arial" w:hAnsi="Arial" w:cs="Arial"/>
          <w:color w:val="auto"/>
          <w:sz w:val="24"/>
          <w:szCs w:val="24"/>
        </w:rPr>
        <w:t>Definición de Actores</w:t>
      </w:r>
      <w:bookmarkEnd w:id="48"/>
    </w:p>
    <w:p w:rsidR="002B3D84" w:rsidRPr="00332C3E" w:rsidRDefault="002B3D84" w:rsidP="00156702">
      <w:pPr>
        <w:spacing w:line="360" w:lineRule="auto"/>
        <w:jc w:val="both"/>
        <w:rPr>
          <w:rFonts w:ascii="Arial" w:hAnsi="Arial" w:cs="Arial"/>
          <w:color w:val="auto"/>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49" w:name="_Toc369914379"/>
      <w:r w:rsidRPr="00332C3E">
        <w:rPr>
          <w:rFonts w:ascii="Arial" w:hAnsi="Arial" w:cs="Arial"/>
          <w:color w:val="auto"/>
          <w:sz w:val="24"/>
          <w:szCs w:val="24"/>
        </w:rPr>
        <w:t>4.4.3</w:t>
      </w:r>
      <w:r w:rsidRPr="00332C3E">
        <w:rPr>
          <w:rFonts w:ascii="Arial" w:hAnsi="Arial" w:cs="Arial"/>
          <w:color w:val="auto"/>
          <w:sz w:val="24"/>
          <w:szCs w:val="24"/>
        </w:rPr>
        <w:tab/>
      </w:r>
      <w:r w:rsidR="00031F00" w:rsidRPr="00332C3E">
        <w:rPr>
          <w:rFonts w:ascii="Arial" w:hAnsi="Arial" w:cs="Arial"/>
          <w:color w:val="auto"/>
          <w:sz w:val="24"/>
          <w:szCs w:val="24"/>
        </w:rPr>
        <w:t>Definición de Casos de Uso</w:t>
      </w:r>
      <w:bookmarkEnd w:id="49"/>
    </w:p>
    <w:p w:rsidR="002B3D84" w:rsidRPr="00332C3E" w:rsidRDefault="002B3D84" w:rsidP="00156702">
      <w:pPr>
        <w:spacing w:line="360" w:lineRule="auto"/>
        <w:jc w:val="both"/>
        <w:rPr>
          <w:rFonts w:ascii="Arial" w:hAnsi="Arial" w:cs="Arial"/>
          <w:color w:val="auto"/>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50" w:name="_Toc369914380"/>
      <w:r w:rsidRPr="00332C3E">
        <w:rPr>
          <w:rFonts w:ascii="Arial" w:hAnsi="Arial" w:cs="Arial"/>
          <w:color w:val="auto"/>
          <w:sz w:val="24"/>
          <w:szCs w:val="24"/>
        </w:rPr>
        <w:t>4.4.4</w:t>
      </w:r>
      <w:r w:rsidRPr="00332C3E">
        <w:rPr>
          <w:rFonts w:ascii="Arial" w:hAnsi="Arial" w:cs="Arial"/>
          <w:color w:val="auto"/>
          <w:sz w:val="24"/>
          <w:szCs w:val="24"/>
        </w:rPr>
        <w:tab/>
      </w:r>
      <w:r w:rsidR="00031F00" w:rsidRPr="00332C3E">
        <w:rPr>
          <w:rFonts w:ascii="Arial" w:hAnsi="Arial" w:cs="Arial"/>
          <w:color w:val="auto"/>
          <w:sz w:val="24"/>
          <w:szCs w:val="24"/>
        </w:rPr>
        <w:t>Descripción de Casos de Uso</w:t>
      </w:r>
      <w:bookmarkEnd w:id="50"/>
    </w:p>
    <w:p w:rsidR="002B3D84" w:rsidRPr="00332C3E" w:rsidRDefault="002B3D84" w:rsidP="00156702">
      <w:pPr>
        <w:spacing w:line="360" w:lineRule="auto"/>
        <w:jc w:val="both"/>
        <w:rPr>
          <w:rFonts w:ascii="Arial" w:hAnsi="Arial" w:cs="Arial"/>
          <w:color w:val="auto"/>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51" w:name="_Toc369914381"/>
      <w:r w:rsidRPr="00332C3E">
        <w:rPr>
          <w:rFonts w:ascii="Arial" w:hAnsi="Arial" w:cs="Arial"/>
          <w:color w:val="auto"/>
          <w:sz w:val="24"/>
          <w:szCs w:val="24"/>
        </w:rPr>
        <w:t>4.4.5</w:t>
      </w:r>
      <w:r w:rsidRPr="00332C3E">
        <w:rPr>
          <w:rFonts w:ascii="Arial" w:hAnsi="Arial" w:cs="Arial"/>
          <w:color w:val="auto"/>
          <w:sz w:val="24"/>
          <w:szCs w:val="24"/>
        </w:rPr>
        <w:tab/>
      </w:r>
      <w:r w:rsidR="00031F00" w:rsidRPr="00332C3E">
        <w:rPr>
          <w:rFonts w:ascii="Arial" w:hAnsi="Arial" w:cs="Arial"/>
          <w:color w:val="auto"/>
          <w:sz w:val="24"/>
          <w:szCs w:val="24"/>
        </w:rPr>
        <w:t>Grafico de Casos de Uso</w:t>
      </w:r>
      <w:bookmarkEnd w:id="51"/>
    </w:p>
    <w:p w:rsidR="002B3D84" w:rsidRPr="00332C3E" w:rsidRDefault="002B3D84" w:rsidP="00156702">
      <w:pPr>
        <w:spacing w:line="360" w:lineRule="auto"/>
        <w:jc w:val="both"/>
        <w:rPr>
          <w:rFonts w:ascii="Arial" w:hAnsi="Arial" w:cs="Arial"/>
          <w:color w:val="auto"/>
          <w:sz w:val="24"/>
          <w:szCs w:val="24"/>
        </w:rPr>
      </w:pPr>
    </w:p>
    <w:p w:rsidR="00031F00" w:rsidRPr="00332C3E" w:rsidRDefault="00031F00" w:rsidP="00156702">
      <w:pPr>
        <w:pStyle w:val="Ttulo3"/>
        <w:spacing w:line="360" w:lineRule="auto"/>
        <w:jc w:val="both"/>
        <w:rPr>
          <w:rFonts w:ascii="Arial" w:hAnsi="Arial" w:cs="Arial"/>
          <w:color w:val="auto"/>
          <w:sz w:val="24"/>
          <w:szCs w:val="24"/>
        </w:rPr>
      </w:pPr>
      <w:bookmarkStart w:id="52" w:name="_Toc369914382"/>
      <w:r w:rsidRPr="00332C3E">
        <w:rPr>
          <w:rFonts w:ascii="Arial" w:hAnsi="Arial" w:cs="Arial"/>
          <w:color w:val="auto"/>
          <w:sz w:val="24"/>
          <w:szCs w:val="24"/>
        </w:rPr>
        <w:t>4.4.6 Diagrama de Secuencia</w:t>
      </w:r>
      <w:bookmarkEnd w:id="52"/>
    </w:p>
    <w:p w:rsidR="002B3D84" w:rsidRPr="00332C3E" w:rsidRDefault="002B3D84" w:rsidP="00156702">
      <w:pPr>
        <w:spacing w:line="360" w:lineRule="auto"/>
        <w:jc w:val="both"/>
        <w:rPr>
          <w:rFonts w:ascii="Arial" w:hAnsi="Arial" w:cs="Arial"/>
          <w:color w:val="auto"/>
          <w:sz w:val="24"/>
          <w:szCs w:val="24"/>
        </w:rPr>
      </w:pPr>
    </w:p>
    <w:p w:rsidR="00031F00" w:rsidRPr="00332C3E" w:rsidRDefault="00031F00" w:rsidP="00156702">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3" w:name="_Toc369914383"/>
      <w:r w:rsidRPr="00332C3E">
        <w:rPr>
          <w:rFonts w:ascii="Arial" w:eastAsia="Times New Roman" w:hAnsi="Arial" w:cs="Arial"/>
          <w:bCs/>
          <w:color w:val="auto"/>
          <w:sz w:val="24"/>
          <w:szCs w:val="24"/>
        </w:rPr>
        <w:t>Diseño Físi</w:t>
      </w:r>
      <w:r w:rsidR="002B3D84" w:rsidRPr="00332C3E">
        <w:rPr>
          <w:rFonts w:ascii="Arial" w:eastAsia="Times New Roman" w:hAnsi="Arial" w:cs="Arial"/>
          <w:bCs/>
          <w:color w:val="auto"/>
          <w:sz w:val="24"/>
          <w:szCs w:val="24"/>
        </w:rPr>
        <w:t>co</w:t>
      </w:r>
      <w:bookmarkEnd w:id="53"/>
    </w:p>
    <w:p w:rsidR="00031F00" w:rsidRPr="00332C3E" w:rsidRDefault="000E0880" w:rsidP="00156702">
      <w:pPr>
        <w:pStyle w:val="Ttulo3"/>
        <w:spacing w:line="360" w:lineRule="auto"/>
        <w:jc w:val="both"/>
        <w:rPr>
          <w:rFonts w:ascii="Arial" w:hAnsi="Arial" w:cs="Arial"/>
          <w:color w:val="auto"/>
          <w:sz w:val="24"/>
          <w:szCs w:val="24"/>
        </w:rPr>
      </w:pPr>
      <w:bookmarkStart w:id="54" w:name="_Toc369914384"/>
      <w:r w:rsidRPr="00332C3E">
        <w:rPr>
          <w:rFonts w:ascii="Arial" w:hAnsi="Arial" w:cs="Arial"/>
          <w:color w:val="auto"/>
          <w:sz w:val="24"/>
          <w:szCs w:val="24"/>
        </w:rPr>
        <w:t>4.5.1</w:t>
      </w:r>
      <w:r w:rsidRPr="00332C3E">
        <w:rPr>
          <w:rFonts w:ascii="Arial" w:hAnsi="Arial" w:cs="Arial"/>
          <w:color w:val="auto"/>
          <w:sz w:val="24"/>
          <w:szCs w:val="24"/>
        </w:rPr>
        <w:tab/>
      </w:r>
      <w:r w:rsidR="00031F00" w:rsidRPr="00332C3E">
        <w:rPr>
          <w:rFonts w:ascii="Arial" w:hAnsi="Arial" w:cs="Arial"/>
          <w:color w:val="auto"/>
          <w:sz w:val="24"/>
          <w:szCs w:val="24"/>
        </w:rPr>
        <w:t>Diseño Arquitectónico</w:t>
      </w:r>
      <w:bookmarkEnd w:id="54"/>
    </w:p>
    <w:p w:rsidR="002B3D84" w:rsidRPr="00332C3E" w:rsidRDefault="002B3D84" w:rsidP="00156702">
      <w:pPr>
        <w:spacing w:line="360" w:lineRule="auto"/>
        <w:jc w:val="both"/>
        <w:rPr>
          <w:rFonts w:ascii="Arial" w:hAnsi="Arial" w:cs="Arial"/>
          <w:color w:val="auto"/>
          <w:sz w:val="24"/>
          <w:szCs w:val="24"/>
        </w:rPr>
      </w:pPr>
    </w:p>
    <w:p w:rsidR="002B3D84" w:rsidRPr="00332C3E" w:rsidRDefault="000E0880" w:rsidP="00156702">
      <w:pPr>
        <w:pStyle w:val="Ttulo3"/>
        <w:spacing w:line="360" w:lineRule="auto"/>
        <w:jc w:val="both"/>
        <w:rPr>
          <w:rFonts w:ascii="Arial" w:hAnsi="Arial" w:cs="Arial"/>
          <w:color w:val="auto"/>
          <w:sz w:val="24"/>
          <w:szCs w:val="24"/>
        </w:rPr>
      </w:pPr>
      <w:bookmarkStart w:id="55" w:name="_Toc369914385"/>
      <w:r w:rsidRPr="00332C3E">
        <w:rPr>
          <w:rFonts w:ascii="Arial" w:hAnsi="Arial" w:cs="Arial"/>
          <w:color w:val="auto"/>
          <w:sz w:val="24"/>
          <w:szCs w:val="24"/>
        </w:rPr>
        <w:t>4.5.2</w:t>
      </w:r>
      <w:r w:rsidRPr="00332C3E">
        <w:rPr>
          <w:rFonts w:ascii="Arial" w:hAnsi="Arial" w:cs="Arial"/>
          <w:color w:val="auto"/>
          <w:sz w:val="24"/>
          <w:szCs w:val="24"/>
        </w:rPr>
        <w:tab/>
      </w:r>
      <w:r w:rsidR="00031F00" w:rsidRPr="00332C3E">
        <w:rPr>
          <w:rFonts w:ascii="Arial" w:hAnsi="Arial" w:cs="Arial"/>
          <w:color w:val="auto"/>
          <w:sz w:val="24"/>
          <w:szCs w:val="24"/>
        </w:rPr>
        <w:t>Definición del Modelo de Datos</w:t>
      </w:r>
      <w:bookmarkEnd w:id="55"/>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 xml:space="preserve">4.5.2.1 Modelo de Datos </w:t>
      </w:r>
    </w:p>
    <w:p w:rsidR="002B3D84" w:rsidRPr="00332C3E" w:rsidRDefault="002B3D84" w:rsidP="00156702">
      <w:pPr>
        <w:spacing w:line="360" w:lineRule="auto"/>
        <w:jc w:val="both"/>
        <w:rPr>
          <w:rFonts w:ascii="Arial" w:hAnsi="Arial" w:cs="Arial"/>
          <w:color w:val="auto"/>
          <w:sz w:val="24"/>
          <w:szCs w:val="24"/>
        </w:rPr>
      </w:pPr>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 xml:space="preserve">4.5.2.2 Diccionario de Datos </w:t>
      </w:r>
    </w:p>
    <w:p w:rsidR="002B3D84" w:rsidRPr="00332C3E" w:rsidRDefault="002B3D84" w:rsidP="00156702">
      <w:pPr>
        <w:spacing w:line="360" w:lineRule="auto"/>
        <w:jc w:val="both"/>
        <w:rPr>
          <w:rFonts w:ascii="Arial" w:hAnsi="Arial" w:cs="Arial"/>
          <w:color w:val="auto"/>
          <w:sz w:val="24"/>
          <w:szCs w:val="24"/>
        </w:rPr>
      </w:pPr>
    </w:p>
    <w:p w:rsidR="00031F00" w:rsidRPr="00332C3E" w:rsidRDefault="000E0880" w:rsidP="00156702">
      <w:pPr>
        <w:pStyle w:val="Ttulo3"/>
        <w:spacing w:line="360" w:lineRule="auto"/>
        <w:jc w:val="both"/>
        <w:rPr>
          <w:rFonts w:ascii="Arial" w:hAnsi="Arial" w:cs="Arial"/>
          <w:color w:val="auto"/>
          <w:sz w:val="24"/>
          <w:szCs w:val="24"/>
        </w:rPr>
      </w:pPr>
      <w:bookmarkStart w:id="56" w:name="_Toc369914386"/>
      <w:r w:rsidRPr="00332C3E">
        <w:rPr>
          <w:rFonts w:ascii="Arial" w:hAnsi="Arial" w:cs="Arial"/>
          <w:color w:val="auto"/>
          <w:sz w:val="24"/>
          <w:szCs w:val="24"/>
        </w:rPr>
        <w:t>4.5.3</w:t>
      </w:r>
      <w:r w:rsidRPr="00332C3E">
        <w:rPr>
          <w:rFonts w:ascii="Arial" w:hAnsi="Arial" w:cs="Arial"/>
          <w:color w:val="auto"/>
          <w:sz w:val="24"/>
          <w:szCs w:val="24"/>
        </w:rPr>
        <w:tab/>
      </w:r>
      <w:r w:rsidR="00031F00" w:rsidRPr="00332C3E">
        <w:rPr>
          <w:rFonts w:ascii="Arial" w:hAnsi="Arial" w:cs="Arial"/>
          <w:color w:val="auto"/>
          <w:sz w:val="24"/>
          <w:szCs w:val="24"/>
        </w:rPr>
        <w:t>Diseño de la Interfaz</w:t>
      </w:r>
      <w:bookmarkEnd w:id="56"/>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4.5.3.1 Interfaz 1</w:t>
      </w:r>
    </w:p>
    <w:p w:rsidR="002B3D84" w:rsidRPr="00332C3E" w:rsidRDefault="002B3D84" w:rsidP="00156702">
      <w:pPr>
        <w:spacing w:line="360" w:lineRule="auto"/>
        <w:jc w:val="both"/>
        <w:rPr>
          <w:rFonts w:ascii="Arial" w:hAnsi="Arial" w:cs="Arial"/>
          <w:color w:val="auto"/>
          <w:sz w:val="24"/>
          <w:szCs w:val="24"/>
        </w:rPr>
      </w:pPr>
    </w:p>
    <w:p w:rsidR="00031F00" w:rsidRPr="00332C3E" w:rsidRDefault="00031F00" w:rsidP="00156702">
      <w:pPr>
        <w:pStyle w:val="Ttulo4"/>
        <w:spacing w:line="360" w:lineRule="auto"/>
        <w:jc w:val="both"/>
        <w:rPr>
          <w:rFonts w:ascii="Arial" w:hAnsi="Arial" w:cs="Arial"/>
          <w:color w:val="auto"/>
          <w:szCs w:val="24"/>
        </w:rPr>
      </w:pPr>
      <w:r w:rsidRPr="00332C3E">
        <w:rPr>
          <w:rFonts w:ascii="Arial" w:hAnsi="Arial" w:cs="Arial"/>
          <w:color w:val="auto"/>
          <w:szCs w:val="24"/>
        </w:rPr>
        <w:t>4.5.3.2 Interfaz 2</w:t>
      </w:r>
    </w:p>
    <w:p w:rsidR="002B3D84" w:rsidRPr="00332C3E" w:rsidRDefault="002B3D84" w:rsidP="00156702">
      <w:pPr>
        <w:spacing w:line="360" w:lineRule="auto"/>
        <w:jc w:val="both"/>
        <w:rPr>
          <w:rFonts w:ascii="Arial" w:hAnsi="Arial" w:cs="Arial"/>
          <w:color w:val="auto"/>
          <w:sz w:val="24"/>
          <w:szCs w:val="24"/>
        </w:rPr>
      </w:pPr>
    </w:p>
    <w:p w:rsidR="00031F00" w:rsidRPr="00332C3E" w:rsidRDefault="00031F00" w:rsidP="00332C3E">
      <w:pPr>
        <w:pStyle w:val="Ttulo4"/>
        <w:spacing w:line="360" w:lineRule="auto"/>
        <w:jc w:val="both"/>
        <w:rPr>
          <w:rFonts w:ascii="Arial" w:hAnsi="Arial" w:cs="Arial"/>
          <w:color w:val="auto"/>
          <w:szCs w:val="24"/>
        </w:rPr>
      </w:pPr>
      <w:r w:rsidRPr="00332C3E">
        <w:rPr>
          <w:rFonts w:ascii="Arial" w:hAnsi="Arial" w:cs="Arial"/>
          <w:color w:val="auto"/>
          <w:szCs w:val="24"/>
        </w:rPr>
        <w:t>4.5.3.n Interfaz n</w:t>
      </w:r>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2"/>
        <w:keepNext/>
        <w:keepLines/>
        <w:numPr>
          <w:ilvl w:val="0"/>
          <w:numId w:val="4"/>
        </w:numPr>
        <w:spacing w:before="200" w:after="0" w:line="360" w:lineRule="auto"/>
        <w:jc w:val="both"/>
        <w:rPr>
          <w:rFonts w:ascii="Arial" w:eastAsia="Times New Roman" w:hAnsi="Arial" w:cs="Arial"/>
          <w:bCs/>
          <w:color w:val="auto"/>
          <w:sz w:val="24"/>
          <w:szCs w:val="24"/>
        </w:rPr>
      </w:pPr>
      <w:bookmarkStart w:id="57" w:name="_Toc369914387"/>
      <w:r w:rsidRPr="00332C3E">
        <w:rPr>
          <w:rFonts w:ascii="Arial" w:eastAsia="Times New Roman" w:hAnsi="Arial" w:cs="Arial"/>
          <w:bCs/>
          <w:color w:val="auto"/>
          <w:sz w:val="24"/>
          <w:szCs w:val="24"/>
        </w:rPr>
        <w:t>Implementación</w:t>
      </w:r>
      <w:bookmarkEnd w:id="57"/>
    </w:p>
    <w:p w:rsidR="002B3D84" w:rsidRPr="00332C3E" w:rsidRDefault="002B3D84" w:rsidP="00332C3E">
      <w:pPr>
        <w:spacing w:line="360" w:lineRule="auto"/>
        <w:jc w:val="both"/>
        <w:rPr>
          <w:rFonts w:ascii="Arial" w:hAnsi="Arial" w:cs="Arial"/>
          <w:color w:val="auto"/>
          <w:sz w:val="24"/>
          <w:szCs w:val="24"/>
        </w:rPr>
      </w:pPr>
    </w:p>
    <w:p w:rsidR="00031F00" w:rsidRPr="00332C3E" w:rsidRDefault="00031F00" w:rsidP="00332C3E">
      <w:pPr>
        <w:pStyle w:val="Ttulo1"/>
        <w:keepNext/>
        <w:spacing w:before="240" w:after="60" w:line="360" w:lineRule="auto"/>
        <w:jc w:val="both"/>
        <w:rPr>
          <w:rFonts w:ascii="Arial" w:hAnsi="Arial" w:cs="Arial"/>
          <w:bCs/>
          <w:color w:val="auto"/>
          <w:kern w:val="32"/>
          <w:sz w:val="24"/>
          <w:szCs w:val="24"/>
        </w:rPr>
      </w:pPr>
      <w:bookmarkStart w:id="58" w:name="_Toc369914388"/>
      <w:r w:rsidRPr="00332C3E">
        <w:rPr>
          <w:rFonts w:ascii="Arial" w:hAnsi="Arial" w:cs="Arial"/>
          <w:bCs/>
          <w:color w:val="auto"/>
          <w:kern w:val="32"/>
          <w:sz w:val="24"/>
          <w:szCs w:val="24"/>
        </w:rPr>
        <w:t>CAPÍTULO V CONCLUSIONE</w:t>
      </w:r>
      <w:r w:rsidR="002B3D84" w:rsidRPr="00332C3E">
        <w:rPr>
          <w:rFonts w:ascii="Arial" w:hAnsi="Arial" w:cs="Arial"/>
          <w:bCs/>
          <w:color w:val="auto"/>
          <w:kern w:val="32"/>
          <w:sz w:val="24"/>
          <w:szCs w:val="24"/>
        </w:rPr>
        <w:t>S</w:t>
      </w:r>
      <w:bookmarkEnd w:id="58"/>
    </w:p>
    <w:p w:rsidR="00031F00" w:rsidRPr="00332C3E" w:rsidRDefault="00031F00" w:rsidP="00332C3E">
      <w:pPr>
        <w:pStyle w:val="Sinespaciado"/>
        <w:spacing w:line="360" w:lineRule="auto"/>
        <w:jc w:val="both"/>
        <w:rPr>
          <w:rFonts w:ascii="Arial" w:hAnsi="Arial" w:cs="Arial"/>
          <w:color w:val="0000FF"/>
          <w:sz w:val="24"/>
          <w:szCs w:val="24"/>
        </w:rPr>
      </w:pPr>
    </w:p>
    <w:p w:rsidR="002B3D84" w:rsidRPr="00332C3E" w:rsidRDefault="002B3D84" w:rsidP="00332C3E">
      <w:pPr>
        <w:pStyle w:val="Sinespaciado"/>
        <w:spacing w:line="360" w:lineRule="auto"/>
        <w:jc w:val="both"/>
        <w:rPr>
          <w:rFonts w:ascii="Arial" w:hAnsi="Arial" w:cs="Arial"/>
          <w:sz w:val="24"/>
          <w:szCs w:val="24"/>
        </w:rPr>
      </w:pPr>
    </w:p>
    <w:p w:rsidR="009A549D" w:rsidRPr="00332C3E" w:rsidRDefault="009A549D" w:rsidP="00332C3E">
      <w:pPr>
        <w:spacing w:line="360" w:lineRule="auto"/>
        <w:jc w:val="both"/>
        <w:rPr>
          <w:rFonts w:ascii="Arial" w:hAnsi="Arial" w:cs="Arial"/>
          <w:sz w:val="24"/>
          <w:szCs w:val="24"/>
        </w:rPr>
      </w:pPr>
    </w:p>
    <w:p w:rsidR="00EA0A1C" w:rsidRPr="00332C3E" w:rsidRDefault="00EA0A1C" w:rsidP="00332C3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4489"/>
        <w:gridCol w:w="4489"/>
      </w:tblGrid>
      <w:tr w:rsidR="002C7D50" w:rsidRPr="00332C3E" w:rsidTr="002C7D50">
        <w:tc>
          <w:tcPr>
            <w:tcW w:w="4489" w:type="dxa"/>
          </w:tcPr>
          <w:p w:rsidR="002C7D50" w:rsidRPr="00332C3E" w:rsidRDefault="002C7D50" w:rsidP="00332C3E">
            <w:pPr>
              <w:spacing w:line="360" w:lineRule="auto"/>
              <w:jc w:val="both"/>
              <w:rPr>
                <w:rFonts w:ascii="Arial" w:hAnsi="Arial" w:cs="Arial"/>
                <w:sz w:val="24"/>
                <w:szCs w:val="24"/>
              </w:rPr>
            </w:pPr>
          </w:p>
        </w:tc>
        <w:tc>
          <w:tcPr>
            <w:tcW w:w="4489" w:type="dxa"/>
          </w:tcPr>
          <w:p w:rsidR="002C7D50" w:rsidRPr="00332C3E" w:rsidRDefault="002C7D50" w:rsidP="00332C3E">
            <w:pPr>
              <w:spacing w:line="360" w:lineRule="auto"/>
              <w:jc w:val="both"/>
              <w:rPr>
                <w:rFonts w:ascii="Arial" w:hAnsi="Arial" w:cs="Arial"/>
                <w:sz w:val="24"/>
                <w:szCs w:val="24"/>
              </w:rPr>
            </w:pPr>
          </w:p>
        </w:tc>
      </w:tr>
      <w:tr w:rsidR="002C7D50" w:rsidRPr="00332C3E" w:rsidTr="002C7D50">
        <w:tc>
          <w:tcPr>
            <w:tcW w:w="4489" w:type="dxa"/>
          </w:tcPr>
          <w:p w:rsidR="002C7D50" w:rsidRPr="00332C3E" w:rsidRDefault="002C7D50" w:rsidP="00332C3E">
            <w:pPr>
              <w:spacing w:line="360" w:lineRule="auto"/>
              <w:jc w:val="both"/>
              <w:rPr>
                <w:rFonts w:ascii="Arial" w:hAnsi="Arial" w:cs="Arial"/>
                <w:sz w:val="24"/>
                <w:szCs w:val="24"/>
              </w:rPr>
            </w:pPr>
          </w:p>
        </w:tc>
        <w:tc>
          <w:tcPr>
            <w:tcW w:w="4489" w:type="dxa"/>
          </w:tcPr>
          <w:p w:rsidR="002C7D50" w:rsidRPr="00332C3E" w:rsidRDefault="002C7D50" w:rsidP="00332C3E">
            <w:pPr>
              <w:keepNext/>
              <w:spacing w:line="360" w:lineRule="auto"/>
              <w:jc w:val="both"/>
              <w:rPr>
                <w:rFonts w:ascii="Arial" w:hAnsi="Arial" w:cs="Arial"/>
                <w:sz w:val="24"/>
                <w:szCs w:val="24"/>
              </w:rPr>
            </w:pPr>
          </w:p>
        </w:tc>
      </w:tr>
    </w:tbl>
    <w:p w:rsidR="002C7D50" w:rsidRPr="00332C3E" w:rsidRDefault="002C7D50" w:rsidP="00332C3E">
      <w:pPr>
        <w:pStyle w:val="Epgrafe"/>
        <w:spacing w:line="360" w:lineRule="auto"/>
        <w:jc w:val="both"/>
        <w:rPr>
          <w:rFonts w:ascii="Arial" w:hAnsi="Arial" w:cs="Arial"/>
          <w:sz w:val="24"/>
          <w:szCs w:val="24"/>
        </w:rPr>
      </w:pPr>
      <w:bookmarkStart w:id="59" w:name="_Toc369914344"/>
      <w:r w:rsidRPr="00332C3E">
        <w:rPr>
          <w:rFonts w:ascii="Arial" w:hAnsi="Arial" w:cs="Arial"/>
          <w:sz w:val="24"/>
          <w:szCs w:val="24"/>
        </w:rPr>
        <w:lastRenderedPageBreak/>
        <w:t xml:space="preserve">Tabla </w:t>
      </w:r>
      <w:r w:rsidR="00F94605" w:rsidRPr="00332C3E">
        <w:rPr>
          <w:rFonts w:ascii="Arial" w:hAnsi="Arial" w:cs="Arial"/>
          <w:sz w:val="24"/>
          <w:szCs w:val="24"/>
        </w:rPr>
        <w:fldChar w:fldCharType="begin"/>
      </w:r>
      <w:r w:rsidR="00F94605" w:rsidRPr="00332C3E">
        <w:rPr>
          <w:rFonts w:ascii="Arial" w:hAnsi="Arial" w:cs="Arial"/>
          <w:sz w:val="24"/>
          <w:szCs w:val="24"/>
        </w:rPr>
        <w:instrText xml:space="preserve"> SEQ Tabla \* ARABIC </w:instrText>
      </w:r>
      <w:r w:rsidR="00F94605" w:rsidRPr="00332C3E">
        <w:rPr>
          <w:rFonts w:ascii="Arial" w:hAnsi="Arial" w:cs="Arial"/>
          <w:sz w:val="24"/>
          <w:szCs w:val="24"/>
        </w:rPr>
        <w:fldChar w:fldCharType="separate"/>
      </w:r>
      <w:r w:rsidR="00E17B93" w:rsidRPr="00332C3E">
        <w:rPr>
          <w:rFonts w:ascii="Arial" w:hAnsi="Arial" w:cs="Arial"/>
          <w:sz w:val="24"/>
          <w:szCs w:val="24"/>
        </w:rPr>
        <w:t>8</w:t>
      </w:r>
      <w:bookmarkEnd w:id="59"/>
      <w:r w:rsidR="00F94605" w:rsidRPr="00332C3E">
        <w:rPr>
          <w:rFonts w:ascii="Arial" w:hAnsi="Arial" w:cs="Arial"/>
          <w:sz w:val="24"/>
          <w:szCs w:val="24"/>
        </w:rPr>
        <w:fldChar w:fldCharType="end"/>
      </w:r>
    </w:p>
    <w:p w:rsidR="00EA0A1C" w:rsidRPr="00332C3E" w:rsidRDefault="00EA0A1C" w:rsidP="00332C3E">
      <w:pPr>
        <w:spacing w:line="360" w:lineRule="auto"/>
        <w:jc w:val="both"/>
        <w:rPr>
          <w:rFonts w:ascii="Arial" w:hAnsi="Arial" w:cs="Arial"/>
          <w:sz w:val="24"/>
          <w:szCs w:val="24"/>
        </w:rPr>
      </w:pPr>
    </w:p>
    <w:p w:rsidR="002901BA" w:rsidRPr="00332C3E" w:rsidRDefault="006C1615" w:rsidP="00332C3E">
      <w:pPr>
        <w:pStyle w:val="Ttulo2"/>
        <w:keepNext/>
        <w:keepLines/>
        <w:numPr>
          <w:ilvl w:val="0"/>
          <w:numId w:val="12"/>
        </w:numPr>
        <w:spacing w:before="200" w:after="0" w:line="360" w:lineRule="auto"/>
        <w:jc w:val="both"/>
        <w:rPr>
          <w:rFonts w:ascii="Arial" w:eastAsia="Times New Roman" w:hAnsi="Arial" w:cs="Arial"/>
          <w:bCs/>
          <w:color w:val="auto"/>
          <w:sz w:val="24"/>
          <w:szCs w:val="24"/>
        </w:rPr>
      </w:pPr>
      <w:bookmarkStart w:id="60" w:name="h.2xcytpi" w:colFirst="0" w:colLast="0"/>
      <w:bookmarkStart w:id="61" w:name="_Toc369914389"/>
      <w:bookmarkEnd w:id="60"/>
      <w:r w:rsidRPr="00332C3E">
        <w:rPr>
          <w:rFonts w:ascii="Arial" w:eastAsia="Times New Roman" w:hAnsi="Arial" w:cs="Arial"/>
          <w:bCs/>
          <w:color w:val="auto"/>
          <w:sz w:val="24"/>
          <w:szCs w:val="24"/>
        </w:rPr>
        <w:t>Bibliografía</w:t>
      </w:r>
      <w:bookmarkEnd w:id="61"/>
    </w:p>
    <w:p w:rsidR="002901BA" w:rsidRPr="00332C3E" w:rsidRDefault="002901BA"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p w:rsidR="00267F98" w:rsidRPr="00332C3E" w:rsidRDefault="00267F98" w:rsidP="00332C3E">
      <w:pPr>
        <w:tabs>
          <w:tab w:val="left" w:pos="1935"/>
        </w:tabs>
        <w:spacing w:line="360" w:lineRule="auto"/>
        <w:jc w:val="both"/>
        <w:rPr>
          <w:rFonts w:ascii="Arial" w:hAnsi="Arial" w:cs="Arial"/>
          <w:sz w:val="24"/>
          <w:szCs w:val="24"/>
        </w:rPr>
      </w:pPr>
    </w:p>
    <w:sectPr w:rsidR="00267F98" w:rsidRPr="00332C3E">
      <w:headerReference w:type="default" r:id="rId15"/>
      <w:footerReference w:type="default" r:id="rId16"/>
      <w:pgSz w:w="12240" w:h="15840"/>
      <w:pgMar w:top="1701" w:right="1134"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E07" w:rsidRDefault="00AD3E07">
      <w:pPr>
        <w:spacing w:after="0" w:line="240" w:lineRule="auto"/>
      </w:pPr>
      <w:r>
        <w:separator/>
      </w:r>
    </w:p>
  </w:endnote>
  <w:endnote w:type="continuationSeparator" w:id="0">
    <w:p w:rsidR="00AD3E07" w:rsidRDefault="00AD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702" w:rsidRDefault="00156702"/>
  <w:tbl>
    <w:tblPr>
      <w:tblW w:w="5000" w:type="dxa"/>
      <w:tblInd w:w="4409"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Layout w:type="fixed"/>
      <w:tblCellMar>
        <w:left w:w="10" w:type="dxa"/>
        <w:right w:w="10" w:type="dxa"/>
      </w:tblCellMar>
      <w:tblLook w:val="0000" w:firstRow="0" w:lastRow="0" w:firstColumn="0" w:lastColumn="0" w:noHBand="0" w:noVBand="0"/>
    </w:tblPr>
    <w:tblGrid>
      <w:gridCol w:w="4500"/>
      <w:gridCol w:w="500"/>
    </w:tblGrid>
    <w:tr w:rsidR="00156702" w:rsidTr="00D40DA4">
      <w:tc>
        <w:tcPr>
          <w:tcW w:w="4500" w:type="dxa"/>
          <w:tcMar>
            <w:top w:w="72" w:type="dxa"/>
            <w:left w:w="115" w:type="dxa"/>
            <w:bottom w:w="72" w:type="dxa"/>
            <w:right w:w="115" w:type="dxa"/>
          </w:tcMar>
        </w:tcPr>
        <w:p w:rsidR="00156702" w:rsidRDefault="00156702">
          <w:pPr>
            <w:tabs>
              <w:tab w:val="center" w:pos="4419"/>
              <w:tab w:val="right" w:pos="8838"/>
            </w:tabs>
            <w:spacing w:after="0" w:line="240" w:lineRule="auto"/>
            <w:jc w:val="right"/>
          </w:pPr>
        </w:p>
      </w:tc>
      <w:tc>
        <w:tcPr>
          <w:tcW w:w="500" w:type="dxa"/>
          <w:shd w:val="clear" w:color="auto" w:fill="943634"/>
          <w:tcMar>
            <w:top w:w="72" w:type="dxa"/>
            <w:left w:w="115" w:type="dxa"/>
            <w:bottom w:w="72" w:type="dxa"/>
            <w:right w:w="115" w:type="dxa"/>
          </w:tcMar>
        </w:tcPr>
        <w:p w:rsidR="00156702" w:rsidRDefault="00156702" w:rsidP="00D40DA4">
          <w:pPr>
            <w:tabs>
              <w:tab w:val="center" w:pos="4419"/>
              <w:tab w:val="right" w:pos="8838"/>
            </w:tabs>
            <w:spacing w:after="0" w:line="240" w:lineRule="auto"/>
            <w:jc w:val="right"/>
          </w:pPr>
          <w:r>
            <w:fldChar w:fldCharType="begin"/>
          </w:r>
          <w:r>
            <w:instrText>PAGE</w:instrText>
          </w:r>
          <w:r>
            <w:fldChar w:fldCharType="separate"/>
          </w:r>
          <w:r w:rsidR="00313DD2">
            <w:t>48</w:t>
          </w:r>
          <w:r>
            <w:fldChar w:fldCharType="end"/>
          </w:r>
        </w:p>
      </w:tc>
    </w:tr>
  </w:tbl>
  <w:p w:rsidR="00156702" w:rsidRDefault="00156702">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E07" w:rsidRDefault="00AD3E07">
      <w:pPr>
        <w:spacing w:after="0" w:line="240" w:lineRule="auto"/>
      </w:pPr>
      <w:r>
        <w:separator/>
      </w:r>
    </w:p>
  </w:footnote>
  <w:footnote w:type="continuationSeparator" w:id="0">
    <w:p w:rsidR="00AD3E07" w:rsidRDefault="00AD3E07">
      <w:pPr>
        <w:spacing w:after="0" w:line="240" w:lineRule="auto"/>
      </w:pPr>
      <w:r>
        <w:continuationSeparator/>
      </w:r>
    </w:p>
  </w:footnote>
  <w:footnote w:id="1">
    <w:p w:rsidR="00156702" w:rsidRDefault="00156702" w:rsidP="0024335E">
      <w:pPr>
        <w:pStyle w:val="Textonotapie"/>
      </w:pPr>
      <w:r>
        <w:rPr>
          <w:rStyle w:val="Refdenotaalpie"/>
        </w:rPr>
        <w:footnoteRef/>
      </w:r>
      <w:r>
        <w:t xml:space="preserve"> Recuperado en Octubre del 2013, de </w:t>
      </w:r>
      <w:hyperlink r:id="rId1" w:history="1">
        <w:r w:rsidRPr="00A463CE">
          <w:rPr>
            <w:rStyle w:val="Hipervnculo"/>
          </w:rPr>
          <w:t>www.lazos.cl</w:t>
        </w:r>
      </w:hyperlink>
      <w:r>
        <w:t xml:space="preserve"> </w:t>
      </w:r>
    </w:p>
  </w:footnote>
  <w:footnote w:id="2">
    <w:p w:rsidR="00156702" w:rsidRDefault="00156702" w:rsidP="0024335E">
      <w:pPr>
        <w:pStyle w:val="Textonotapie"/>
      </w:pPr>
      <w:r>
        <w:rPr>
          <w:rStyle w:val="Refdenotaalpie"/>
        </w:rPr>
        <w:footnoteRef/>
      </w:r>
      <w:r>
        <w:t xml:space="preserve"> Recuperado en Octubre del 2013, de </w:t>
      </w:r>
      <w:r w:rsidRPr="0096198B">
        <w:t>http://www.barloventotech.com.ar/detalle.php?a=sistema-de-gestion-de-tareas---workflow-saas&amp;t=19&amp;d=44</w:t>
      </w:r>
    </w:p>
  </w:footnote>
  <w:footnote w:id="3">
    <w:p w:rsidR="00156702" w:rsidRDefault="00156702" w:rsidP="0024335E">
      <w:pPr>
        <w:pStyle w:val="Textonotapie"/>
      </w:pPr>
      <w:r>
        <w:rPr>
          <w:rStyle w:val="Refdenotaalpie"/>
        </w:rPr>
        <w:footnoteRef/>
      </w:r>
      <w:r>
        <w:t xml:space="preserve"> Recuperado en Octubre del 2013, de </w:t>
      </w:r>
      <w:r w:rsidRPr="0096198B">
        <w:t>http://osticket.com/</w:t>
      </w:r>
    </w:p>
  </w:footnote>
  <w:footnote w:id="4">
    <w:p w:rsidR="00156702" w:rsidRDefault="00156702" w:rsidP="0024335E">
      <w:pPr>
        <w:pStyle w:val="Textonotapie"/>
      </w:pPr>
      <w:r>
        <w:rPr>
          <w:rStyle w:val="Refdenotaalpie"/>
        </w:rPr>
        <w:footnoteRef/>
      </w:r>
      <w:r>
        <w:t xml:space="preserve"> Recuperado en Octubre del 2013, de </w:t>
      </w:r>
      <w:r w:rsidRPr="0096198B">
        <w:t>http://www.mantisbt.org/</w:t>
      </w:r>
    </w:p>
  </w:footnote>
  <w:footnote w:id="5">
    <w:p w:rsidR="00156702" w:rsidRDefault="00156702" w:rsidP="0024335E">
      <w:pPr>
        <w:pStyle w:val="Textonotapie"/>
      </w:pPr>
      <w:r>
        <w:rPr>
          <w:rStyle w:val="Refdenotaalpie"/>
        </w:rPr>
        <w:footnoteRef/>
      </w:r>
      <w:r>
        <w:t xml:space="preserve"> Recuperado en Octtubre del 2013, de </w:t>
      </w:r>
      <w:r w:rsidRPr="0096198B">
        <w:t>http://www.itmplatform.com/es/projects-and-teamwork/pt-presentacion</w:t>
      </w:r>
    </w:p>
  </w:footnote>
  <w:footnote w:id="6">
    <w:p w:rsidR="00156702" w:rsidRDefault="00156702" w:rsidP="0024335E">
      <w:pPr>
        <w:pStyle w:val="Textonotapie"/>
      </w:pPr>
      <w:r>
        <w:rPr>
          <w:rStyle w:val="Refdenotaalpie"/>
        </w:rPr>
        <w:footnoteRef/>
      </w:r>
      <w:r>
        <w:t xml:space="preserve"> Recuperado en Octubre del 2013, de </w:t>
      </w:r>
      <w:r w:rsidRPr="00782785">
        <w:t>http://php.net/</w:t>
      </w:r>
    </w:p>
  </w:footnote>
  <w:footnote w:id="7">
    <w:p w:rsidR="00156702" w:rsidRDefault="00156702" w:rsidP="0024335E">
      <w:pPr>
        <w:pStyle w:val="Textonotapie"/>
      </w:pPr>
      <w:r>
        <w:rPr>
          <w:rStyle w:val="Refdenotaalpie"/>
        </w:rPr>
        <w:footnoteRef/>
      </w:r>
      <w:r>
        <w:t xml:space="preserve">  Recuperado en Octubre del 2013, de </w:t>
      </w:r>
      <w:r w:rsidRPr="00D1699A">
        <w:t>http://www.asp.net/</w:t>
      </w:r>
    </w:p>
  </w:footnote>
  <w:footnote w:id="8">
    <w:p w:rsidR="00156702" w:rsidRDefault="00156702" w:rsidP="0024335E">
      <w:pPr>
        <w:pStyle w:val="Textonotapie"/>
      </w:pPr>
      <w:r>
        <w:rPr>
          <w:rStyle w:val="Refdenotaalpie"/>
        </w:rPr>
        <w:footnoteRef/>
      </w:r>
      <w:r>
        <w:t xml:space="preserve">  Recuperado en Octubre del 2013, de </w:t>
      </w:r>
      <w:r w:rsidRPr="00936CB2">
        <w:t>http://www.oracle.com/es/products/index.html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6702" w:rsidRDefault="00156702">
    <w:pPr>
      <w:tabs>
        <w:tab w:val="center" w:pos="4419"/>
        <w:tab w:val="right" w:pos="8838"/>
      </w:tabs>
      <w:spacing w:after="0" w:line="240" w:lineRule="auto"/>
    </w:pPr>
    <w:r>
      <w:drawing>
        <wp:anchor distT="0" distB="0" distL="0" distR="0" simplePos="0" relativeHeight="251658240" behindDoc="0" locked="0" layoutInCell="0" hidden="0" allowOverlap="0" wp14:anchorId="015DB713" wp14:editId="03450BCE">
          <wp:simplePos x="0" y="0"/>
          <wp:positionH relativeFrom="margin">
            <wp:posOffset>-1077595</wp:posOffset>
          </wp:positionH>
          <wp:positionV relativeFrom="paragraph">
            <wp:posOffset>-109220</wp:posOffset>
          </wp:positionV>
          <wp:extent cx="504190" cy="504190"/>
          <wp:effectExtent l="0" t="0" r="0" b="0"/>
          <wp:wrapSquare wrapText="bothSides"/>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504190" cy="5041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304"/>
    <w:multiLevelType w:val="hybridMultilevel"/>
    <w:tmpl w:val="2DD4A39A"/>
    <w:lvl w:ilvl="0" w:tplc="340A0001">
      <w:start w:val="1"/>
      <w:numFmt w:val="bullet"/>
      <w:lvlText w:val=""/>
      <w:lvlJc w:val="left"/>
      <w:pPr>
        <w:ind w:left="360" w:hanging="360"/>
      </w:pPr>
      <w:rPr>
        <w:rFonts w:ascii="Symbol" w:hAnsi="Symbol" w:hint="default"/>
      </w:rPr>
    </w:lvl>
    <w:lvl w:ilvl="1" w:tplc="E83856B6">
      <w:numFmt w:val="bullet"/>
      <w:lvlText w:val="•"/>
      <w:lvlJc w:val="left"/>
      <w:pPr>
        <w:ind w:left="1440" w:hanging="72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
    <w:nsid w:val="190D2EEB"/>
    <w:multiLevelType w:val="hybridMultilevel"/>
    <w:tmpl w:val="71B827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96566EF"/>
    <w:multiLevelType w:val="hybridMultilevel"/>
    <w:tmpl w:val="56EC253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
    <w:nsid w:val="1A253357"/>
    <w:multiLevelType w:val="multilevel"/>
    <w:tmpl w:val="9AD8C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0E4C0F"/>
    <w:multiLevelType w:val="hybridMultilevel"/>
    <w:tmpl w:val="1B82940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nsid w:val="23290E2E"/>
    <w:multiLevelType w:val="hybridMultilevel"/>
    <w:tmpl w:val="C848E5BE"/>
    <w:lvl w:ilvl="0" w:tplc="3C785366">
      <w:start w:val="1"/>
      <w:numFmt w:val="decimal"/>
      <w:lvlText w:val="5.%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C67ED1"/>
    <w:multiLevelType w:val="hybridMultilevel"/>
    <w:tmpl w:val="F800A7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nsid w:val="29392632"/>
    <w:multiLevelType w:val="hybridMultilevel"/>
    <w:tmpl w:val="EA543F52"/>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8">
    <w:nsid w:val="314723DB"/>
    <w:multiLevelType w:val="hybridMultilevel"/>
    <w:tmpl w:val="273EF922"/>
    <w:lvl w:ilvl="0" w:tplc="726E57C2">
      <w:start w:val="1"/>
      <w:numFmt w:val="decimal"/>
      <w:lvlText w:val="4.%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43C23AE"/>
    <w:multiLevelType w:val="hybridMultilevel"/>
    <w:tmpl w:val="86D0423C"/>
    <w:lvl w:ilvl="0" w:tplc="44AE2258">
      <w:start w:val="1"/>
      <w:numFmt w:val="decimal"/>
      <w:lvlText w:val="1.%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34740A6D"/>
    <w:multiLevelType w:val="hybridMultilevel"/>
    <w:tmpl w:val="59383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4EE5367"/>
    <w:multiLevelType w:val="hybridMultilevel"/>
    <w:tmpl w:val="54DCEFD8"/>
    <w:lvl w:ilvl="0" w:tplc="340A0001">
      <w:start w:val="1"/>
      <w:numFmt w:val="bullet"/>
      <w:lvlText w:val=""/>
      <w:lvlJc w:val="left"/>
      <w:pPr>
        <w:ind w:left="360" w:hanging="360"/>
      </w:pPr>
      <w:rPr>
        <w:rFonts w:ascii="Symbol" w:hAnsi="Symbol" w:hint="default"/>
      </w:rPr>
    </w:lvl>
    <w:lvl w:ilvl="1" w:tplc="CB006DF0">
      <w:numFmt w:val="bullet"/>
      <w:lvlText w:val="-"/>
      <w:lvlJc w:val="left"/>
      <w:pPr>
        <w:ind w:left="1080" w:hanging="360"/>
      </w:pPr>
      <w:rPr>
        <w:rFonts w:ascii="Arial" w:eastAsia="Calibri" w:hAnsi="Arial" w:cs="Arial"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nsid w:val="35372F84"/>
    <w:multiLevelType w:val="hybridMultilevel"/>
    <w:tmpl w:val="54385B6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nsid w:val="3F8627D7"/>
    <w:multiLevelType w:val="multilevel"/>
    <w:tmpl w:val="1852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21106E"/>
    <w:multiLevelType w:val="hybridMultilevel"/>
    <w:tmpl w:val="69AEC18C"/>
    <w:lvl w:ilvl="0" w:tplc="CC42BDAC">
      <w:start w:val="1"/>
      <w:numFmt w:val="decimal"/>
      <w:lvlText w:val="3.%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497720A3"/>
    <w:multiLevelType w:val="hybridMultilevel"/>
    <w:tmpl w:val="8834B8A6"/>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nsid w:val="4B1D56D3"/>
    <w:multiLevelType w:val="hybridMultilevel"/>
    <w:tmpl w:val="331E519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nsid w:val="546E4F33"/>
    <w:multiLevelType w:val="multilevel"/>
    <w:tmpl w:val="45D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FC6BE1"/>
    <w:multiLevelType w:val="hybridMultilevel"/>
    <w:tmpl w:val="BEEE23E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9">
    <w:nsid w:val="5889411E"/>
    <w:multiLevelType w:val="hybridMultilevel"/>
    <w:tmpl w:val="CBBC755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0">
    <w:nsid w:val="60CE7D41"/>
    <w:multiLevelType w:val="hybridMultilevel"/>
    <w:tmpl w:val="25B015F2"/>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6A452046"/>
    <w:multiLevelType w:val="hybridMultilevel"/>
    <w:tmpl w:val="B232C74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2">
    <w:nsid w:val="6DF22353"/>
    <w:multiLevelType w:val="hybridMultilevel"/>
    <w:tmpl w:val="BD74B6C0"/>
    <w:lvl w:ilvl="0" w:tplc="CB006DF0">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747D2AAA"/>
    <w:multiLevelType w:val="multilevel"/>
    <w:tmpl w:val="D1E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353E5"/>
    <w:multiLevelType w:val="hybridMultilevel"/>
    <w:tmpl w:val="5F8C0D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76D47257"/>
    <w:multiLevelType w:val="hybridMultilevel"/>
    <w:tmpl w:val="CBC284C8"/>
    <w:lvl w:ilvl="0" w:tplc="629C60C2">
      <w:start w:val="1"/>
      <w:numFmt w:val="decimal"/>
      <w:lvlText w:val="2.%1."/>
      <w:lvlJc w:val="left"/>
      <w:pPr>
        <w:ind w:left="360" w:hanging="360"/>
      </w:pPr>
      <w:rPr>
        <w:rFonts w:hint="default"/>
        <w:i w:val="0"/>
        <w:color w:val="auto"/>
        <w:sz w:val="24"/>
        <w:szCs w:val="24"/>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78133AD9"/>
    <w:multiLevelType w:val="hybridMultilevel"/>
    <w:tmpl w:val="9B36130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7">
    <w:nsid w:val="7CCF5E82"/>
    <w:multiLevelType w:val="hybridMultilevel"/>
    <w:tmpl w:val="CDF6F8B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8">
    <w:nsid w:val="7F8D2182"/>
    <w:multiLevelType w:val="hybridMultilevel"/>
    <w:tmpl w:val="585C4F0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abstractNumId w:val="9"/>
  </w:num>
  <w:num w:numId="2">
    <w:abstractNumId w:val="25"/>
  </w:num>
  <w:num w:numId="3">
    <w:abstractNumId w:val="14"/>
  </w:num>
  <w:num w:numId="4">
    <w:abstractNumId w:val="8"/>
  </w:num>
  <w:num w:numId="5">
    <w:abstractNumId w:val="27"/>
  </w:num>
  <w:num w:numId="6">
    <w:abstractNumId w:val="2"/>
  </w:num>
  <w:num w:numId="7">
    <w:abstractNumId w:val="16"/>
  </w:num>
  <w:num w:numId="8">
    <w:abstractNumId w:val="11"/>
  </w:num>
  <w:num w:numId="9">
    <w:abstractNumId w:val="18"/>
  </w:num>
  <w:num w:numId="10">
    <w:abstractNumId w:val="6"/>
  </w:num>
  <w:num w:numId="11">
    <w:abstractNumId w:val="7"/>
  </w:num>
  <w:num w:numId="12">
    <w:abstractNumId w:val="5"/>
  </w:num>
  <w:num w:numId="13">
    <w:abstractNumId w:val="0"/>
  </w:num>
  <w:num w:numId="14">
    <w:abstractNumId w:val="21"/>
  </w:num>
  <w:num w:numId="15">
    <w:abstractNumId w:val="12"/>
  </w:num>
  <w:num w:numId="16">
    <w:abstractNumId w:val="28"/>
  </w:num>
  <w:num w:numId="17">
    <w:abstractNumId w:val="15"/>
  </w:num>
  <w:num w:numId="18">
    <w:abstractNumId w:val="4"/>
  </w:num>
  <w:num w:numId="19">
    <w:abstractNumId w:val="13"/>
  </w:num>
  <w:num w:numId="20">
    <w:abstractNumId w:val="26"/>
  </w:num>
  <w:num w:numId="21">
    <w:abstractNumId w:val="17"/>
  </w:num>
  <w:num w:numId="22">
    <w:abstractNumId w:val="24"/>
  </w:num>
  <w:num w:numId="23">
    <w:abstractNumId w:val="23"/>
  </w:num>
  <w:num w:numId="24">
    <w:abstractNumId w:val="1"/>
  </w:num>
  <w:num w:numId="25">
    <w:abstractNumId w:val="10"/>
  </w:num>
  <w:num w:numId="26">
    <w:abstractNumId w:val="19"/>
  </w:num>
  <w:num w:numId="27">
    <w:abstractNumId w:val="22"/>
  </w:num>
  <w:num w:numId="28">
    <w:abstractNumId w:val="20"/>
  </w:num>
  <w:num w:numId="29">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01BA"/>
    <w:rsid w:val="00010278"/>
    <w:rsid w:val="00014AAF"/>
    <w:rsid w:val="000152DD"/>
    <w:rsid w:val="00021A9C"/>
    <w:rsid w:val="00024571"/>
    <w:rsid w:val="00024D41"/>
    <w:rsid w:val="00031F00"/>
    <w:rsid w:val="00033294"/>
    <w:rsid w:val="00043E5A"/>
    <w:rsid w:val="00052ED6"/>
    <w:rsid w:val="000569D7"/>
    <w:rsid w:val="00056E88"/>
    <w:rsid w:val="00060FB5"/>
    <w:rsid w:val="00065F13"/>
    <w:rsid w:val="0007015E"/>
    <w:rsid w:val="00072FE4"/>
    <w:rsid w:val="0008057B"/>
    <w:rsid w:val="00086B7A"/>
    <w:rsid w:val="000949CE"/>
    <w:rsid w:val="000A22CA"/>
    <w:rsid w:val="000B4CB6"/>
    <w:rsid w:val="000C12FB"/>
    <w:rsid w:val="000C3978"/>
    <w:rsid w:val="000C4230"/>
    <w:rsid w:val="000C48FE"/>
    <w:rsid w:val="000C62C2"/>
    <w:rsid w:val="000D0053"/>
    <w:rsid w:val="000D6C3C"/>
    <w:rsid w:val="000D726C"/>
    <w:rsid w:val="000E042E"/>
    <w:rsid w:val="000E0880"/>
    <w:rsid w:val="000E1841"/>
    <w:rsid w:val="0010085C"/>
    <w:rsid w:val="0010172B"/>
    <w:rsid w:val="00103D06"/>
    <w:rsid w:val="00103EC9"/>
    <w:rsid w:val="00106F50"/>
    <w:rsid w:val="00117555"/>
    <w:rsid w:val="0012136A"/>
    <w:rsid w:val="00122055"/>
    <w:rsid w:val="00127241"/>
    <w:rsid w:val="00127982"/>
    <w:rsid w:val="00130CCB"/>
    <w:rsid w:val="00131699"/>
    <w:rsid w:val="00134ACF"/>
    <w:rsid w:val="00137F9C"/>
    <w:rsid w:val="00141057"/>
    <w:rsid w:val="00141ECD"/>
    <w:rsid w:val="00146483"/>
    <w:rsid w:val="00147D61"/>
    <w:rsid w:val="00154DA2"/>
    <w:rsid w:val="00155402"/>
    <w:rsid w:val="00155889"/>
    <w:rsid w:val="00156702"/>
    <w:rsid w:val="0017057F"/>
    <w:rsid w:val="001726F9"/>
    <w:rsid w:val="00175795"/>
    <w:rsid w:val="001842F1"/>
    <w:rsid w:val="00184898"/>
    <w:rsid w:val="00187A7E"/>
    <w:rsid w:val="00190809"/>
    <w:rsid w:val="00191ED7"/>
    <w:rsid w:val="00193E96"/>
    <w:rsid w:val="00194812"/>
    <w:rsid w:val="0019703B"/>
    <w:rsid w:val="001A1A3D"/>
    <w:rsid w:val="001A364F"/>
    <w:rsid w:val="001B3CF1"/>
    <w:rsid w:val="001B5C8E"/>
    <w:rsid w:val="001B6727"/>
    <w:rsid w:val="001B7985"/>
    <w:rsid w:val="001C0135"/>
    <w:rsid w:val="001C1EC5"/>
    <w:rsid w:val="001D4162"/>
    <w:rsid w:val="001D4EE4"/>
    <w:rsid w:val="001E0EF7"/>
    <w:rsid w:val="001E2E77"/>
    <w:rsid w:val="001E5405"/>
    <w:rsid w:val="001E55F4"/>
    <w:rsid w:val="001E6F0D"/>
    <w:rsid w:val="001E75CE"/>
    <w:rsid w:val="001F07E9"/>
    <w:rsid w:val="001F274C"/>
    <w:rsid w:val="001F3753"/>
    <w:rsid w:val="002065F9"/>
    <w:rsid w:val="00210CD8"/>
    <w:rsid w:val="00212E39"/>
    <w:rsid w:val="002165D1"/>
    <w:rsid w:val="00226065"/>
    <w:rsid w:val="00232493"/>
    <w:rsid w:val="0024335E"/>
    <w:rsid w:val="00244EE7"/>
    <w:rsid w:val="00251E09"/>
    <w:rsid w:val="00253EAC"/>
    <w:rsid w:val="00256133"/>
    <w:rsid w:val="00256DC1"/>
    <w:rsid w:val="00261D99"/>
    <w:rsid w:val="00267F98"/>
    <w:rsid w:val="00274BEE"/>
    <w:rsid w:val="00275721"/>
    <w:rsid w:val="00282EC4"/>
    <w:rsid w:val="002901BA"/>
    <w:rsid w:val="0029570D"/>
    <w:rsid w:val="00297AAE"/>
    <w:rsid w:val="002B3D84"/>
    <w:rsid w:val="002B73B2"/>
    <w:rsid w:val="002C0A1F"/>
    <w:rsid w:val="002C27F3"/>
    <w:rsid w:val="002C30D4"/>
    <w:rsid w:val="002C7D50"/>
    <w:rsid w:val="002D1BBD"/>
    <w:rsid w:val="002D2DDD"/>
    <w:rsid w:val="002D58E4"/>
    <w:rsid w:val="002E1795"/>
    <w:rsid w:val="002E5233"/>
    <w:rsid w:val="002E6B52"/>
    <w:rsid w:val="002F23F4"/>
    <w:rsid w:val="002F7F03"/>
    <w:rsid w:val="00301901"/>
    <w:rsid w:val="00313DD2"/>
    <w:rsid w:val="0031551A"/>
    <w:rsid w:val="00320069"/>
    <w:rsid w:val="00320BBC"/>
    <w:rsid w:val="003274E1"/>
    <w:rsid w:val="00331741"/>
    <w:rsid w:val="00332C3E"/>
    <w:rsid w:val="0034314B"/>
    <w:rsid w:val="00343393"/>
    <w:rsid w:val="00350743"/>
    <w:rsid w:val="003546AC"/>
    <w:rsid w:val="003609F5"/>
    <w:rsid w:val="0036299C"/>
    <w:rsid w:val="00362EEC"/>
    <w:rsid w:val="00365BE5"/>
    <w:rsid w:val="00380665"/>
    <w:rsid w:val="003868F6"/>
    <w:rsid w:val="00390A4E"/>
    <w:rsid w:val="00391571"/>
    <w:rsid w:val="00394CA4"/>
    <w:rsid w:val="003A2917"/>
    <w:rsid w:val="003A63EE"/>
    <w:rsid w:val="003A68D9"/>
    <w:rsid w:val="003B16E5"/>
    <w:rsid w:val="003B18EB"/>
    <w:rsid w:val="003B20FB"/>
    <w:rsid w:val="003B2952"/>
    <w:rsid w:val="003B2FA6"/>
    <w:rsid w:val="003B563B"/>
    <w:rsid w:val="003C0CB0"/>
    <w:rsid w:val="003D14CC"/>
    <w:rsid w:val="003E5CDE"/>
    <w:rsid w:val="003F3976"/>
    <w:rsid w:val="0040057F"/>
    <w:rsid w:val="00402AC7"/>
    <w:rsid w:val="004109E4"/>
    <w:rsid w:val="00414D7C"/>
    <w:rsid w:val="0042124E"/>
    <w:rsid w:val="0042216B"/>
    <w:rsid w:val="004225DC"/>
    <w:rsid w:val="0042279E"/>
    <w:rsid w:val="004328EF"/>
    <w:rsid w:val="00433D22"/>
    <w:rsid w:val="00433FF8"/>
    <w:rsid w:val="00435004"/>
    <w:rsid w:val="0043550D"/>
    <w:rsid w:val="004409F3"/>
    <w:rsid w:val="004411AB"/>
    <w:rsid w:val="004437BC"/>
    <w:rsid w:val="00447455"/>
    <w:rsid w:val="00451461"/>
    <w:rsid w:val="00457A64"/>
    <w:rsid w:val="0047117E"/>
    <w:rsid w:val="00473071"/>
    <w:rsid w:val="00474AC3"/>
    <w:rsid w:val="00476A8F"/>
    <w:rsid w:val="00482724"/>
    <w:rsid w:val="00485158"/>
    <w:rsid w:val="00485BB2"/>
    <w:rsid w:val="00491883"/>
    <w:rsid w:val="004971BE"/>
    <w:rsid w:val="004A0222"/>
    <w:rsid w:val="004A2582"/>
    <w:rsid w:val="004A2CC2"/>
    <w:rsid w:val="004A3089"/>
    <w:rsid w:val="004A73F5"/>
    <w:rsid w:val="004A7589"/>
    <w:rsid w:val="004C2A46"/>
    <w:rsid w:val="004D67B3"/>
    <w:rsid w:val="004D74FB"/>
    <w:rsid w:val="0051171D"/>
    <w:rsid w:val="0051265B"/>
    <w:rsid w:val="00514760"/>
    <w:rsid w:val="00515A55"/>
    <w:rsid w:val="005164CA"/>
    <w:rsid w:val="0051659D"/>
    <w:rsid w:val="005171F3"/>
    <w:rsid w:val="0053738C"/>
    <w:rsid w:val="00542CD2"/>
    <w:rsid w:val="00567854"/>
    <w:rsid w:val="00570B2C"/>
    <w:rsid w:val="00595258"/>
    <w:rsid w:val="005B3AE5"/>
    <w:rsid w:val="005B7D2A"/>
    <w:rsid w:val="005C7EB7"/>
    <w:rsid w:val="005D0847"/>
    <w:rsid w:val="005D131E"/>
    <w:rsid w:val="005D4390"/>
    <w:rsid w:val="005E0B40"/>
    <w:rsid w:val="005E0C68"/>
    <w:rsid w:val="005E1C95"/>
    <w:rsid w:val="005E2B99"/>
    <w:rsid w:val="005E4FF5"/>
    <w:rsid w:val="005F0CDC"/>
    <w:rsid w:val="005F1085"/>
    <w:rsid w:val="005F1490"/>
    <w:rsid w:val="006059B7"/>
    <w:rsid w:val="00606CC8"/>
    <w:rsid w:val="006073B9"/>
    <w:rsid w:val="00614E13"/>
    <w:rsid w:val="00616FE0"/>
    <w:rsid w:val="00622519"/>
    <w:rsid w:val="00625F45"/>
    <w:rsid w:val="006264E2"/>
    <w:rsid w:val="006300BF"/>
    <w:rsid w:val="006302C3"/>
    <w:rsid w:val="00632A80"/>
    <w:rsid w:val="00633395"/>
    <w:rsid w:val="00634395"/>
    <w:rsid w:val="006466DD"/>
    <w:rsid w:val="00653511"/>
    <w:rsid w:val="00656770"/>
    <w:rsid w:val="00664B21"/>
    <w:rsid w:val="0066693A"/>
    <w:rsid w:val="00677964"/>
    <w:rsid w:val="00693A9A"/>
    <w:rsid w:val="006A17A6"/>
    <w:rsid w:val="006A34C2"/>
    <w:rsid w:val="006C1615"/>
    <w:rsid w:val="006C207C"/>
    <w:rsid w:val="006E0189"/>
    <w:rsid w:val="006F5722"/>
    <w:rsid w:val="006F72DA"/>
    <w:rsid w:val="00705999"/>
    <w:rsid w:val="00706637"/>
    <w:rsid w:val="00710934"/>
    <w:rsid w:val="00716CF9"/>
    <w:rsid w:val="00722F79"/>
    <w:rsid w:val="007250D7"/>
    <w:rsid w:val="00731975"/>
    <w:rsid w:val="00733E41"/>
    <w:rsid w:val="00734D2F"/>
    <w:rsid w:val="007360A1"/>
    <w:rsid w:val="007467B3"/>
    <w:rsid w:val="0075242C"/>
    <w:rsid w:val="00756CD1"/>
    <w:rsid w:val="007578F3"/>
    <w:rsid w:val="00772918"/>
    <w:rsid w:val="00782785"/>
    <w:rsid w:val="00784633"/>
    <w:rsid w:val="0079100C"/>
    <w:rsid w:val="007956B3"/>
    <w:rsid w:val="0079699E"/>
    <w:rsid w:val="007A4E5B"/>
    <w:rsid w:val="007B11C2"/>
    <w:rsid w:val="007B3D1D"/>
    <w:rsid w:val="007B442D"/>
    <w:rsid w:val="007D1EF0"/>
    <w:rsid w:val="007D5153"/>
    <w:rsid w:val="007E37B5"/>
    <w:rsid w:val="007F23EA"/>
    <w:rsid w:val="007F2546"/>
    <w:rsid w:val="007F69D2"/>
    <w:rsid w:val="007F7293"/>
    <w:rsid w:val="00800323"/>
    <w:rsid w:val="00803250"/>
    <w:rsid w:val="00803368"/>
    <w:rsid w:val="00806200"/>
    <w:rsid w:val="00815F1E"/>
    <w:rsid w:val="00816513"/>
    <w:rsid w:val="00822026"/>
    <w:rsid w:val="00825B5A"/>
    <w:rsid w:val="00825F08"/>
    <w:rsid w:val="008266CD"/>
    <w:rsid w:val="00831587"/>
    <w:rsid w:val="00845F87"/>
    <w:rsid w:val="0084600A"/>
    <w:rsid w:val="0084705A"/>
    <w:rsid w:val="00850A26"/>
    <w:rsid w:val="0085360E"/>
    <w:rsid w:val="008543A8"/>
    <w:rsid w:val="008600DB"/>
    <w:rsid w:val="00865E16"/>
    <w:rsid w:val="00870D44"/>
    <w:rsid w:val="00870D8E"/>
    <w:rsid w:val="00883616"/>
    <w:rsid w:val="00883712"/>
    <w:rsid w:val="00885391"/>
    <w:rsid w:val="00885F9A"/>
    <w:rsid w:val="00891654"/>
    <w:rsid w:val="00894947"/>
    <w:rsid w:val="00895432"/>
    <w:rsid w:val="008A44A5"/>
    <w:rsid w:val="008A6D35"/>
    <w:rsid w:val="008C2ED1"/>
    <w:rsid w:val="008D155C"/>
    <w:rsid w:val="008D7A1A"/>
    <w:rsid w:val="008E2EB6"/>
    <w:rsid w:val="008E3C1A"/>
    <w:rsid w:val="008E7803"/>
    <w:rsid w:val="008F5C9D"/>
    <w:rsid w:val="008F67F8"/>
    <w:rsid w:val="0091210E"/>
    <w:rsid w:val="00914865"/>
    <w:rsid w:val="00915532"/>
    <w:rsid w:val="009200AF"/>
    <w:rsid w:val="00924853"/>
    <w:rsid w:val="0092513F"/>
    <w:rsid w:val="009310FC"/>
    <w:rsid w:val="00936CB2"/>
    <w:rsid w:val="009440ED"/>
    <w:rsid w:val="009466E0"/>
    <w:rsid w:val="00950971"/>
    <w:rsid w:val="009552E2"/>
    <w:rsid w:val="0095740C"/>
    <w:rsid w:val="00961259"/>
    <w:rsid w:val="0096198B"/>
    <w:rsid w:val="00966672"/>
    <w:rsid w:val="009735EB"/>
    <w:rsid w:val="0098250F"/>
    <w:rsid w:val="009840D7"/>
    <w:rsid w:val="00985AE7"/>
    <w:rsid w:val="0099127A"/>
    <w:rsid w:val="009A0553"/>
    <w:rsid w:val="009A549D"/>
    <w:rsid w:val="009A5AF7"/>
    <w:rsid w:val="009B2505"/>
    <w:rsid w:val="009B68E4"/>
    <w:rsid w:val="009C3547"/>
    <w:rsid w:val="009D3A47"/>
    <w:rsid w:val="009E208B"/>
    <w:rsid w:val="009E5879"/>
    <w:rsid w:val="009E7D19"/>
    <w:rsid w:val="009F25BA"/>
    <w:rsid w:val="00A04CDE"/>
    <w:rsid w:val="00A077A2"/>
    <w:rsid w:val="00A15546"/>
    <w:rsid w:val="00A160CE"/>
    <w:rsid w:val="00A21ED9"/>
    <w:rsid w:val="00A25783"/>
    <w:rsid w:val="00A277F8"/>
    <w:rsid w:val="00A3578E"/>
    <w:rsid w:val="00A53711"/>
    <w:rsid w:val="00A62883"/>
    <w:rsid w:val="00A653ED"/>
    <w:rsid w:val="00A6556D"/>
    <w:rsid w:val="00A67473"/>
    <w:rsid w:val="00A750BF"/>
    <w:rsid w:val="00A84304"/>
    <w:rsid w:val="00A86EC2"/>
    <w:rsid w:val="00A934FC"/>
    <w:rsid w:val="00A94057"/>
    <w:rsid w:val="00A95AA2"/>
    <w:rsid w:val="00A96652"/>
    <w:rsid w:val="00A977F8"/>
    <w:rsid w:val="00A97847"/>
    <w:rsid w:val="00AB41EF"/>
    <w:rsid w:val="00AB70C9"/>
    <w:rsid w:val="00AC09B0"/>
    <w:rsid w:val="00AC3589"/>
    <w:rsid w:val="00AD3E07"/>
    <w:rsid w:val="00AD60CD"/>
    <w:rsid w:val="00AE1FCD"/>
    <w:rsid w:val="00AF06CF"/>
    <w:rsid w:val="00B10296"/>
    <w:rsid w:val="00B10CA4"/>
    <w:rsid w:val="00B1100C"/>
    <w:rsid w:val="00B12290"/>
    <w:rsid w:val="00B15161"/>
    <w:rsid w:val="00B15717"/>
    <w:rsid w:val="00B162CA"/>
    <w:rsid w:val="00B17934"/>
    <w:rsid w:val="00B26407"/>
    <w:rsid w:val="00B264CD"/>
    <w:rsid w:val="00B30766"/>
    <w:rsid w:val="00B36F73"/>
    <w:rsid w:val="00B3712F"/>
    <w:rsid w:val="00B41888"/>
    <w:rsid w:val="00B46FEC"/>
    <w:rsid w:val="00B51E26"/>
    <w:rsid w:val="00B52491"/>
    <w:rsid w:val="00B538C2"/>
    <w:rsid w:val="00B56EFB"/>
    <w:rsid w:val="00B64EDE"/>
    <w:rsid w:val="00B714F2"/>
    <w:rsid w:val="00B72100"/>
    <w:rsid w:val="00B73D05"/>
    <w:rsid w:val="00B76DCC"/>
    <w:rsid w:val="00B776A7"/>
    <w:rsid w:val="00B84BC3"/>
    <w:rsid w:val="00B86E95"/>
    <w:rsid w:val="00B870BD"/>
    <w:rsid w:val="00B920BE"/>
    <w:rsid w:val="00B94A7B"/>
    <w:rsid w:val="00B950CB"/>
    <w:rsid w:val="00BA5038"/>
    <w:rsid w:val="00BB4487"/>
    <w:rsid w:val="00BB614E"/>
    <w:rsid w:val="00BB6168"/>
    <w:rsid w:val="00BB6A9E"/>
    <w:rsid w:val="00BC0829"/>
    <w:rsid w:val="00BC36AE"/>
    <w:rsid w:val="00BD1326"/>
    <w:rsid w:val="00BD78E3"/>
    <w:rsid w:val="00BE57A3"/>
    <w:rsid w:val="00BE5B98"/>
    <w:rsid w:val="00BE6A51"/>
    <w:rsid w:val="00BE7ECC"/>
    <w:rsid w:val="00BF0ACB"/>
    <w:rsid w:val="00BF50E4"/>
    <w:rsid w:val="00C039C4"/>
    <w:rsid w:val="00C1299A"/>
    <w:rsid w:val="00C129C2"/>
    <w:rsid w:val="00C149A7"/>
    <w:rsid w:val="00C167B1"/>
    <w:rsid w:val="00C21B6A"/>
    <w:rsid w:val="00C24070"/>
    <w:rsid w:val="00C24E92"/>
    <w:rsid w:val="00C334D7"/>
    <w:rsid w:val="00C404FF"/>
    <w:rsid w:val="00C417C3"/>
    <w:rsid w:val="00C430AD"/>
    <w:rsid w:val="00C455F6"/>
    <w:rsid w:val="00C5459E"/>
    <w:rsid w:val="00C57845"/>
    <w:rsid w:val="00C76CB1"/>
    <w:rsid w:val="00C83101"/>
    <w:rsid w:val="00C8659E"/>
    <w:rsid w:val="00C9101F"/>
    <w:rsid w:val="00C92F20"/>
    <w:rsid w:val="00C94BC4"/>
    <w:rsid w:val="00C965B9"/>
    <w:rsid w:val="00CA20C8"/>
    <w:rsid w:val="00CA4F92"/>
    <w:rsid w:val="00CB1849"/>
    <w:rsid w:val="00CC4AFD"/>
    <w:rsid w:val="00CD08CC"/>
    <w:rsid w:val="00CD2337"/>
    <w:rsid w:val="00CE0188"/>
    <w:rsid w:val="00CE5E72"/>
    <w:rsid w:val="00CE678E"/>
    <w:rsid w:val="00CF4295"/>
    <w:rsid w:val="00D00E7A"/>
    <w:rsid w:val="00D04D1F"/>
    <w:rsid w:val="00D109B1"/>
    <w:rsid w:val="00D10E0F"/>
    <w:rsid w:val="00D146AF"/>
    <w:rsid w:val="00D1699A"/>
    <w:rsid w:val="00D2296A"/>
    <w:rsid w:val="00D23E8F"/>
    <w:rsid w:val="00D40DA4"/>
    <w:rsid w:val="00D41435"/>
    <w:rsid w:val="00D43F5C"/>
    <w:rsid w:val="00D43FCD"/>
    <w:rsid w:val="00D51D95"/>
    <w:rsid w:val="00D550B1"/>
    <w:rsid w:val="00D648AA"/>
    <w:rsid w:val="00D64DDB"/>
    <w:rsid w:val="00D67052"/>
    <w:rsid w:val="00D7582B"/>
    <w:rsid w:val="00D7739F"/>
    <w:rsid w:val="00D938D0"/>
    <w:rsid w:val="00D9729E"/>
    <w:rsid w:val="00DA5178"/>
    <w:rsid w:val="00DB0C7E"/>
    <w:rsid w:val="00DB271B"/>
    <w:rsid w:val="00DB4888"/>
    <w:rsid w:val="00DC4141"/>
    <w:rsid w:val="00DC6777"/>
    <w:rsid w:val="00DC74D5"/>
    <w:rsid w:val="00DD43FB"/>
    <w:rsid w:val="00DD5820"/>
    <w:rsid w:val="00DD74E0"/>
    <w:rsid w:val="00DE164B"/>
    <w:rsid w:val="00DE7142"/>
    <w:rsid w:val="00DF18B2"/>
    <w:rsid w:val="00DF26EF"/>
    <w:rsid w:val="00DF2D29"/>
    <w:rsid w:val="00E04328"/>
    <w:rsid w:val="00E04923"/>
    <w:rsid w:val="00E17B93"/>
    <w:rsid w:val="00E20BFD"/>
    <w:rsid w:val="00E21DEF"/>
    <w:rsid w:val="00E2687C"/>
    <w:rsid w:val="00E306FB"/>
    <w:rsid w:val="00E3188D"/>
    <w:rsid w:val="00E34D9B"/>
    <w:rsid w:val="00E361DF"/>
    <w:rsid w:val="00E40F7D"/>
    <w:rsid w:val="00E42CD7"/>
    <w:rsid w:val="00E45944"/>
    <w:rsid w:val="00E47EE2"/>
    <w:rsid w:val="00E5017A"/>
    <w:rsid w:val="00E5038F"/>
    <w:rsid w:val="00E51154"/>
    <w:rsid w:val="00E5296A"/>
    <w:rsid w:val="00E60D0B"/>
    <w:rsid w:val="00E617D9"/>
    <w:rsid w:val="00E6549F"/>
    <w:rsid w:val="00E71B83"/>
    <w:rsid w:val="00E87819"/>
    <w:rsid w:val="00EA0A1C"/>
    <w:rsid w:val="00EA1DE4"/>
    <w:rsid w:val="00EA3F1F"/>
    <w:rsid w:val="00EA421E"/>
    <w:rsid w:val="00EA4845"/>
    <w:rsid w:val="00EA76EB"/>
    <w:rsid w:val="00EB2635"/>
    <w:rsid w:val="00EB7A4F"/>
    <w:rsid w:val="00EC22D1"/>
    <w:rsid w:val="00EC776D"/>
    <w:rsid w:val="00ED0BE2"/>
    <w:rsid w:val="00ED16E7"/>
    <w:rsid w:val="00ED6097"/>
    <w:rsid w:val="00ED7AAC"/>
    <w:rsid w:val="00EE2718"/>
    <w:rsid w:val="00EE638A"/>
    <w:rsid w:val="00F02DBC"/>
    <w:rsid w:val="00F14114"/>
    <w:rsid w:val="00F147C2"/>
    <w:rsid w:val="00F2687F"/>
    <w:rsid w:val="00F271C6"/>
    <w:rsid w:val="00F27720"/>
    <w:rsid w:val="00F36BF5"/>
    <w:rsid w:val="00F36E8A"/>
    <w:rsid w:val="00F468E7"/>
    <w:rsid w:val="00F47318"/>
    <w:rsid w:val="00F54923"/>
    <w:rsid w:val="00F56768"/>
    <w:rsid w:val="00F60255"/>
    <w:rsid w:val="00F6037B"/>
    <w:rsid w:val="00F620C9"/>
    <w:rsid w:val="00F62199"/>
    <w:rsid w:val="00F6391A"/>
    <w:rsid w:val="00F724CF"/>
    <w:rsid w:val="00F72D87"/>
    <w:rsid w:val="00F77B44"/>
    <w:rsid w:val="00F80D9C"/>
    <w:rsid w:val="00F83C70"/>
    <w:rsid w:val="00F85879"/>
    <w:rsid w:val="00F86210"/>
    <w:rsid w:val="00F86CC1"/>
    <w:rsid w:val="00F94120"/>
    <w:rsid w:val="00F94605"/>
    <w:rsid w:val="00F94617"/>
    <w:rsid w:val="00F9650C"/>
    <w:rsid w:val="00FA102A"/>
    <w:rsid w:val="00FA3B84"/>
    <w:rsid w:val="00FA3EA7"/>
    <w:rsid w:val="00FA7AEF"/>
    <w:rsid w:val="00FB2735"/>
    <w:rsid w:val="00FC1B46"/>
    <w:rsid w:val="00FD23A9"/>
    <w:rsid w:val="00FD3CAD"/>
    <w:rsid w:val="00FD5624"/>
    <w:rsid w:val="00FD79D0"/>
    <w:rsid w:val="00FE6107"/>
    <w:rsid w:val="00FF09F4"/>
    <w:rsid w:val="00FF15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noProof/>
      <w:color w:val="000000"/>
    </w:rPr>
  </w:style>
  <w:style w:type="paragraph" w:styleId="Ttulo1">
    <w:name w:val="heading 1"/>
    <w:basedOn w:val="Normal"/>
    <w:next w:val="Normal"/>
    <w:qFormat/>
    <w:pPr>
      <w:spacing w:before="480" w:after="120"/>
      <w:outlineLvl w:val="0"/>
    </w:pPr>
    <w:rPr>
      <w:b/>
      <w:sz w:val="48"/>
    </w:rPr>
  </w:style>
  <w:style w:type="paragraph" w:styleId="Ttulo2">
    <w:name w:val="heading 2"/>
    <w:basedOn w:val="Normal"/>
    <w:next w:val="Normal"/>
    <w:link w:val="Ttulo2Car"/>
    <w:uiPriority w:val="9"/>
    <w:qFormat/>
    <w:pPr>
      <w:spacing w:before="360" w:after="80"/>
      <w:outlineLvl w:val="1"/>
    </w:pPr>
    <w:rPr>
      <w:b/>
      <w:sz w:val="36"/>
    </w:rPr>
  </w:style>
  <w:style w:type="paragraph" w:styleId="Ttulo3">
    <w:name w:val="heading 3"/>
    <w:basedOn w:val="Normal"/>
    <w:next w:val="Normal"/>
    <w:link w:val="Ttulo3Car"/>
    <w:uiPriority w:val="9"/>
    <w:qFormat/>
    <w:pPr>
      <w:spacing w:before="280" w:after="80"/>
      <w:outlineLvl w:val="2"/>
    </w:pPr>
    <w:rPr>
      <w:b/>
      <w:sz w:val="28"/>
    </w:rPr>
  </w:style>
  <w:style w:type="paragraph" w:styleId="Ttulo4">
    <w:name w:val="heading 4"/>
    <w:basedOn w:val="Normal"/>
    <w:next w:val="Normal"/>
    <w:link w:val="Ttulo4Car"/>
    <w:uiPriority w:val="9"/>
    <w:qFormat/>
    <w:pPr>
      <w:spacing w:before="240" w:after="40"/>
      <w:outlineLvl w:val="3"/>
    </w:pPr>
    <w:rPr>
      <w:b/>
      <w:sz w:val="24"/>
    </w:rPr>
  </w:style>
  <w:style w:type="paragraph" w:styleId="Ttulo5">
    <w:name w:val="heading 5"/>
    <w:basedOn w:val="Normal"/>
    <w:next w:val="Normal"/>
    <w:pPr>
      <w:spacing w:before="220" w:after="40"/>
      <w:outlineLvl w:val="4"/>
    </w:pPr>
    <w:rPr>
      <w:b/>
    </w:rPr>
  </w:style>
  <w:style w:type="paragraph" w:styleId="Ttulo6">
    <w:name w:val="heading 6"/>
    <w:basedOn w:val="Normal"/>
    <w:next w:val="Normal"/>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spacing w:before="480" w:after="120"/>
    </w:pPr>
    <w:rPr>
      <w:b/>
      <w:sz w:val="72"/>
    </w:rPr>
  </w:style>
  <w:style w:type="paragraph" w:styleId="Subttulo">
    <w:name w:val="Subtitle"/>
    <w:basedOn w:val="Normal"/>
    <w:next w:val="Normal"/>
    <w:pPr>
      <w:spacing w:before="360" w:after="80"/>
    </w:pPr>
    <w:rPr>
      <w:rFonts w:ascii="Georgia" w:eastAsia="Georgia" w:hAnsi="Georgia" w:cs="Georgia"/>
      <w:i/>
      <w:color w:val="666666"/>
      <w:sz w:val="48"/>
    </w:rPr>
  </w:style>
  <w:style w:type="paragraph" w:styleId="Encabezado">
    <w:name w:val="header"/>
    <w:basedOn w:val="Normal"/>
    <w:link w:val="EncabezadoCar"/>
    <w:unhideWhenUsed/>
    <w:rsid w:val="00D40DA4"/>
    <w:pPr>
      <w:tabs>
        <w:tab w:val="center" w:pos="4419"/>
        <w:tab w:val="right" w:pos="8838"/>
      </w:tabs>
      <w:spacing w:after="0" w:line="240" w:lineRule="auto"/>
    </w:pPr>
  </w:style>
  <w:style w:type="character" w:customStyle="1" w:styleId="EncabezadoCar">
    <w:name w:val="Encabezado Car"/>
    <w:basedOn w:val="Fuentedeprrafopredeter"/>
    <w:link w:val="Encabezado"/>
    <w:rsid w:val="00D40DA4"/>
    <w:rPr>
      <w:rFonts w:ascii="Calibri" w:eastAsia="Calibri" w:hAnsi="Calibri" w:cs="Calibri"/>
      <w:color w:val="000000"/>
    </w:rPr>
  </w:style>
  <w:style w:type="paragraph" w:styleId="Piedepgina">
    <w:name w:val="footer"/>
    <w:basedOn w:val="Normal"/>
    <w:link w:val="PiedepginaCar"/>
    <w:uiPriority w:val="99"/>
    <w:unhideWhenUsed/>
    <w:rsid w:val="00D40D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0DA4"/>
    <w:rPr>
      <w:rFonts w:ascii="Calibri" w:eastAsia="Calibri" w:hAnsi="Calibri" w:cs="Calibri"/>
      <w:color w:val="000000"/>
    </w:rPr>
  </w:style>
  <w:style w:type="paragraph" w:styleId="TtulodeTDC">
    <w:name w:val="TOC Heading"/>
    <w:basedOn w:val="Ttulo1"/>
    <w:next w:val="Normal"/>
    <w:uiPriority w:val="39"/>
    <w:semiHidden/>
    <w:unhideWhenUsed/>
    <w:qFormat/>
    <w:rsid w:val="006C1615"/>
    <w:pPr>
      <w:keepNext/>
      <w:keepLines/>
      <w:spacing w:after="0"/>
      <w:outlineLvl w:val="9"/>
    </w:pPr>
    <w:rPr>
      <w:rFonts w:asciiTheme="majorHAnsi" w:eastAsiaTheme="majorEastAsia" w:hAnsiTheme="majorHAnsi" w:cstheme="majorBidi"/>
      <w:bCs/>
      <w:color w:val="365F91" w:themeColor="accent1" w:themeShade="BF"/>
      <w:sz w:val="28"/>
      <w:szCs w:val="28"/>
    </w:rPr>
  </w:style>
  <w:style w:type="paragraph" w:styleId="Textodeglobo">
    <w:name w:val="Balloon Text"/>
    <w:basedOn w:val="Normal"/>
    <w:link w:val="TextodegloboCar"/>
    <w:uiPriority w:val="99"/>
    <w:semiHidden/>
    <w:unhideWhenUsed/>
    <w:rsid w:val="006C16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C1615"/>
    <w:rPr>
      <w:rFonts w:ascii="Tahoma" w:eastAsia="Calibri" w:hAnsi="Tahoma" w:cs="Tahoma"/>
      <w:color w:val="000000"/>
      <w:sz w:val="16"/>
      <w:szCs w:val="16"/>
    </w:rPr>
  </w:style>
  <w:style w:type="character" w:customStyle="1" w:styleId="Ttulo2Car">
    <w:name w:val="Título 2 Car"/>
    <w:link w:val="Ttulo2"/>
    <w:uiPriority w:val="9"/>
    <w:rsid w:val="006C1615"/>
    <w:rPr>
      <w:rFonts w:ascii="Calibri" w:eastAsia="Calibri" w:hAnsi="Calibri" w:cs="Calibri"/>
      <w:b/>
      <w:color w:val="000000"/>
      <w:sz w:val="36"/>
    </w:rPr>
  </w:style>
  <w:style w:type="paragraph" w:styleId="TDC1">
    <w:name w:val="toc 1"/>
    <w:basedOn w:val="Normal"/>
    <w:next w:val="Normal"/>
    <w:autoRedefine/>
    <w:uiPriority w:val="39"/>
    <w:unhideWhenUsed/>
    <w:rsid w:val="006C1615"/>
    <w:pPr>
      <w:spacing w:after="100"/>
    </w:pPr>
  </w:style>
  <w:style w:type="paragraph" w:styleId="TDC2">
    <w:name w:val="toc 2"/>
    <w:basedOn w:val="Normal"/>
    <w:next w:val="Normal"/>
    <w:autoRedefine/>
    <w:uiPriority w:val="39"/>
    <w:unhideWhenUsed/>
    <w:rsid w:val="006C1615"/>
    <w:pPr>
      <w:spacing w:after="100"/>
      <w:ind w:left="220"/>
    </w:pPr>
  </w:style>
  <w:style w:type="character" w:styleId="Hipervnculo">
    <w:name w:val="Hyperlink"/>
    <w:basedOn w:val="Fuentedeprrafopredeter"/>
    <w:uiPriority w:val="99"/>
    <w:unhideWhenUsed/>
    <w:rsid w:val="006C1615"/>
    <w:rPr>
      <w:color w:val="0000FF" w:themeColor="hyperlink"/>
      <w:u w:val="single"/>
    </w:rPr>
  </w:style>
  <w:style w:type="paragraph" w:styleId="Prrafodelista">
    <w:name w:val="List Paragraph"/>
    <w:basedOn w:val="Normal"/>
    <w:uiPriority w:val="34"/>
    <w:qFormat/>
    <w:rsid w:val="006F5722"/>
    <w:pPr>
      <w:ind w:left="720"/>
      <w:contextualSpacing/>
    </w:pPr>
  </w:style>
  <w:style w:type="paragraph" w:styleId="NormalWeb">
    <w:name w:val="Normal (Web)"/>
    <w:basedOn w:val="Normal"/>
    <w:uiPriority w:val="99"/>
    <w:semiHidden/>
    <w:unhideWhenUsed/>
    <w:rsid w:val="00C5784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tulo4Car">
    <w:name w:val="Título 4 Car"/>
    <w:link w:val="Ttulo4"/>
    <w:uiPriority w:val="9"/>
    <w:rsid w:val="00391571"/>
    <w:rPr>
      <w:rFonts w:ascii="Calibri" w:eastAsia="Calibri" w:hAnsi="Calibri" w:cs="Calibri"/>
      <w:b/>
      <w:color w:val="000000"/>
      <w:sz w:val="24"/>
    </w:rPr>
  </w:style>
  <w:style w:type="character" w:customStyle="1" w:styleId="Ttulo3Car">
    <w:name w:val="Título 3 Car"/>
    <w:link w:val="Ttulo3"/>
    <w:uiPriority w:val="9"/>
    <w:rsid w:val="00391571"/>
    <w:rPr>
      <w:rFonts w:ascii="Calibri" w:eastAsia="Calibri" w:hAnsi="Calibri" w:cs="Calibri"/>
      <w:b/>
      <w:color w:val="000000"/>
      <w:sz w:val="28"/>
    </w:rPr>
  </w:style>
  <w:style w:type="paragraph" w:styleId="TDC3">
    <w:name w:val="toc 3"/>
    <w:basedOn w:val="Normal"/>
    <w:next w:val="Normal"/>
    <w:autoRedefine/>
    <w:uiPriority w:val="39"/>
    <w:unhideWhenUsed/>
    <w:rsid w:val="00137F9C"/>
    <w:pPr>
      <w:spacing w:after="100"/>
      <w:ind w:left="440"/>
    </w:pPr>
  </w:style>
  <w:style w:type="paragraph" w:customStyle="1" w:styleId="TableContent">
    <w:name w:val="TableContent"/>
    <w:basedOn w:val="Normal"/>
    <w:rsid w:val="00B84BC3"/>
    <w:pPr>
      <w:spacing w:before="80" w:after="40" w:line="240" w:lineRule="auto"/>
      <w:ind w:left="144" w:right="144"/>
    </w:pPr>
    <w:rPr>
      <w:rFonts w:ascii="Arial" w:eastAsia="Times New Roman" w:hAnsi="Arial" w:cs="Times New Roman"/>
      <w:color w:val="auto"/>
      <w:sz w:val="20"/>
      <w:szCs w:val="24"/>
      <w:lang w:val="en-GB" w:eastAsia="en-GB"/>
    </w:rPr>
  </w:style>
  <w:style w:type="paragraph" w:styleId="Textoindependiente3">
    <w:name w:val="Body Text 3"/>
    <w:basedOn w:val="Normal"/>
    <w:link w:val="Textoindependiente3Car"/>
    <w:semiHidden/>
    <w:rsid w:val="000A22CA"/>
    <w:pPr>
      <w:spacing w:after="0" w:line="240" w:lineRule="auto"/>
      <w:jc w:val="both"/>
    </w:pPr>
    <w:rPr>
      <w:rFonts w:ascii="Times New Roman" w:eastAsia="Times New Roman" w:hAnsi="Times New Roman" w:cs="Times New Roman"/>
      <w:i/>
      <w:iCs/>
      <w:color w:val="auto"/>
      <w:sz w:val="24"/>
      <w:szCs w:val="20"/>
      <w:lang w:val="es-ES" w:eastAsia="en-US"/>
    </w:rPr>
  </w:style>
  <w:style w:type="character" w:customStyle="1" w:styleId="Textoindependiente3Car">
    <w:name w:val="Texto independiente 3 Car"/>
    <w:basedOn w:val="Fuentedeprrafopredeter"/>
    <w:link w:val="Textoindependiente3"/>
    <w:semiHidden/>
    <w:rsid w:val="000A22CA"/>
    <w:rPr>
      <w:rFonts w:ascii="Times New Roman" w:eastAsia="Times New Roman" w:hAnsi="Times New Roman" w:cs="Times New Roman"/>
      <w:i/>
      <w:iCs/>
      <w:sz w:val="24"/>
      <w:szCs w:val="20"/>
      <w:lang w:val="es-ES" w:eastAsia="en-US"/>
    </w:rPr>
  </w:style>
  <w:style w:type="paragraph" w:styleId="Sinespaciado">
    <w:name w:val="No Spacing"/>
    <w:uiPriority w:val="1"/>
    <w:qFormat/>
    <w:rsid w:val="00DB271B"/>
    <w:pPr>
      <w:spacing w:after="0" w:line="240" w:lineRule="auto"/>
    </w:pPr>
    <w:rPr>
      <w:rFonts w:ascii="Calibri" w:eastAsia="Calibri" w:hAnsi="Calibri" w:cs="Calibri"/>
      <w:color w:val="000000"/>
    </w:rPr>
  </w:style>
  <w:style w:type="paragraph" w:styleId="ndice2">
    <w:name w:val="index 2"/>
    <w:basedOn w:val="Normal"/>
    <w:next w:val="Normal"/>
    <w:autoRedefine/>
    <w:semiHidden/>
    <w:unhideWhenUsed/>
    <w:rsid w:val="00B15717"/>
    <w:pPr>
      <w:ind w:left="440" w:hanging="220"/>
    </w:pPr>
    <w:rPr>
      <w:rFonts w:cs="Times New Roman"/>
      <w:noProof w:val="0"/>
      <w:color w:val="auto"/>
      <w:lang w:eastAsia="en-US"/>
    </w:rPr>
  </w:style>
  <w:style w:type="paragraph" w:styleId="Epgrafe">
    <w:name w:val="caption"/>
    <w:basedOn w:val="Normal"/>
    <w:next w:val="Normal"/>
    <w:uiPriority w:val="35"/>
    <w:unhideWhenUsed/>
    <w:qFormat/>
    <w:rsid w:val="001F3753"/>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B36F73"/>
    <w:pPr>
      <w:spacing w:after="0"/>
    </w:pPr>
  </w:style>
  <w:style w:type="character" w:styleId="Textoennegrita">
    <w:name w:val="Strong"/>
    <w:qFormat/>
    <w:rsid w:val="000E0880"/>
    <w:rPr>
      <w:b/>
      <w:bCs/>
    </w:rPr>
  </w:style>
  <w:style w:type="table" w:styleId="Tablaconcuadrcula">
    <w:name w:val="Table Grid"/>
    <w:basedOn w:val="Tablanormal"/>
    <w:uiPriority w:val="59"/>
    <w:rsid w:val="002C7D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2C27F3"/>
  </w:style>
  <w:style w:type="paragraph" w:styleId="Textonotapie">
    <w:name w:val="footnote text"/>
    <w:basedOn w:val="Normal"/>
    <w:link w:val="TextonotapieCar"/>
    <w:uiPriority w:val="99"/>
    <w:semiHidden/>
    <w:unhideWhenUsed/>
    <w:rsid w:val="0096198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198B"/>
    <w:rPr>
      <w:rFonts w:ascii="Calibri" w:eastAsia="Calibri" w:hAnsi="Calibri" w:cs="Calibri"/>
      <w:noProof/>
      <w:color w:val="000000"/>
      <w:sz w:val="20"/>
      <w:szCs w:val="20"/>
    </w:rPr>
  </w:style>
  <w:style w:type="character" w:styleId="Refdenotaalpie">
    <w:name w:val="footnote reference"/>
    <w:basedOn w:val="Fuentedeprrafopredeter"/>
    <w:uiPriority w:val="99"/>
    <w:semiHidden/>
    <w:unhideWhenUsed/>
    <w:rsid w:val="0096198B"/>
    <w:rPr>
      <w:vertAlign w:val="superscript"/>
    </w:rPr>
  </w:style>
  <w:style w:type="character" w:customStyle="1" w:styleId="a">
    <w:name w:val="a"/>
    <w:basedOn w:val="Fuentedeprrafopredeter"/>
    <w:rsid w:val="00614E13"/>
  </w:style>
  <w:style w:type="character" w:customStyle="1" w:styleId="l6">
    <w:name w:val="l6"/>
    <w:basedOn w:val="Fuentedeprrafopredeter"/>
    <w:rsid w:val="00614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0817">
      <w:bodyDiv w:val="1"/>
      <w:marLeft w:val="0"/>
      <w:marRight w:val="0"/>
      <w:marTop w:val="0"/>
      <w:marBottom w:val="0"/>
      <w:divBdr>
        <w:top w:val="none" w:sz="0" w:space="0" w:color="auto"/>
        <w:left w:val="none" w:sz="0" w:space="0" w:color="auto"/>
        <w:bottom w:val="none" w:sz="0" w:space="0" w:color="auto"/>
        <w:right w:val="none" w:sz="0" w:space="0" w:color="auto"/>
      </w:divBdr>
    </w:div>
    <w:div w:id="79374729">
      <w:bodyDiv w:val="1"/>
      <w:marLeft w:val="0"/>
      <w:marRight w:val="0"/>
      <w:marTop w:val="0"/>
      <w:marBottom w:val="0"/>
      <w:divBdr>
        <w:top w:val="none" w:sz="0" w:space="0" w:color="auto"/>
        <w:left w:val="none" w:sz="0" w:space="0" w:color="auto"/>
        <w:bottom w:val="none" w:sz="0" w:space="0" w:color="auto"/>
        <w:right w:val="none" w:sz="0" w:space="0" w:color="auto"/>
      </w:divBdr>
    </w:div>
    <w:div w:id="184172448">
      <w:bodyDiv w:val="1"/>
      <w:marLeft w:val="0"/>
      <w:marRight w:val="0"/>
      <w:marTop w:val="0"/>
      <w:marBottom w:val="0"/>
      <w:divBdr>
        <w:top w:val="none" w:sz="0" w:space="0" w:color="auto"/>
        <w:left w:val="none" w:sz="0" w:space="0" w:color="auto"/>
        <w:bottom w:val="none" w:sz="0" w:space="0" w:color="auto"/>
        <w:right w:val="none" w:sz="0" w:space="0" w:color="auto"/>
      </w:divBdr>
    </w:div>
    <w:div w:id="209733575">
      <w:bodyDiv w:val="1"/>
      <w:marLeft w:val="0"/>
      <w:marRight w:val="0"/>
      <w:marTop w:val="0"/>
      <w:marBottom w:val="0"/>
      <w:divBdr>
        <w:top w:val="none" w:sz="0" w:space="0" w:color="auto"/>
        <w:left w:val="none" w:sz="0" w:space="0" w:color="auto"/>
        <w:bottom w:val="none" w:sz="0" w:space="0" w:color="auto"/>
        <w:right w:val="none" w:sz="0" w:space="0" w:color="auto"/>
      </w:divBdr>
    </w:div>
    <w:div w:id="327513893">
      <w:bodyDiv w:val="1"/>
      <w:marLeft w:val="0"/>
      <w:marRight w:val="0"/>
      <w:marTop w:val="0"/>
      <w:marBottom w:val="0"/>
      <w:divBdr>
        <w:top w:val="none" w:sz="0" w:space="0" w:color="auto"/>
        <w:left w:val="none" w:sz="0" w:space="0" w:color="auto"/>
        <w:bottom w:val="none" w:sz="0" w:space="0" w:color="auto"/>
        <w:right w:val="none" w:sz="0" w:space="0" w:color="auto"/>
      </w:divBdr>
    </w:div>
    <w:div w:id="377626526">
      <w:bodyDiv w:val="1"/>
      <w:marLeft w:val="0"/>
      <w:marRight w:val="0"/>
      <w:marTop w:val="0"/>
      <w:marBottom w:val="0"/>
      <w:divBdr>
        <w:top w:val="none" w:sz="0" w:space="0" w:color="auto"/>
        <w:left w:val="none" w:sz="0" w:space="0" w:color="auto"/>
        <w:bottom w:val="none" w:sz="0" w:space="0" w:color="auto"/>
        <w:right w:val="none" w:sz="0" w:space="0" w:color="auto"/>
      </w:divBdr>
    </w:div>
    <w:div w:id="510725836">
      <w:bodyDiv w:val="1"/>
      <w:marLeft w:val="0"/>
      <w:marRight w:val="0"/>
      <w:marTop w:val="0"/>
      <w:marBottom w:val="0"/>
      <w:divBdr>
        <w:top w:val="none" w:sz="0" w:space="0" w:color="auto"/>
        <w:left w:val="none" w:sz="0" w:space="0" w:color="auto"/>
        <w:bottom w:val="none" w:sz="0" w:space="0" w:color="auto"/>
        <w:right w:val="none" w:sz="0" w:space="0" w:color="auto"/>
      </w:divBdr>
    </w:div>
    <w:div w:id="549147088">
      <w:bodyDiv w:val="1"/>
      <w:marLeft w:val="0"/>
      <w:marRight w:val="0"/>
      <w:marTop w:val="0"/>
      <w:marBottom w:val="0"/>
      <w:divBdr>
        <w:top w:val="none" w:sz="0" w:space="0" w:color="auto"/>
        <w:left w:val="none" w:sz="0" w:space="0" w:color="auto"/>
        <w:bottom w:val="none" w:sz="0" w:space="0" w:color="auto"/>
        <w:right w:val="none" w:sz="0" w:space="0" w:color="auto"/>
      </w:divBdr>
    </w:div>
    <w:div w:id="553859011">
      <w:bodyDiv w:val="1"/>
      <w:marLeft w:val="0"/>
      <w:marRight w:val="0"/>
      <w:marTop w:val="0"/>
      <w:marBottom w:val="0"/>
      <w:divBdr>
        <w:top w:val="none" w:sz="0" w:space="0" w:color="auto"/>
        <w:left w:val="none" w:sz="0" w:space="0" w:color="auto"/>
        <w:bottom w:val="none" w:sz="0" w:space="0" w:color="auto"/>
        <w:right w:val="none" w:sz="0" w:space="0" w:color="auto"/>
      </w:divBdr>
      <w:divsChild>
        <w:div w:id="321011751">
          <w:marLeft w:val="0"/>
          <w:marRight w:val="0"/>
          <w:marTop w:val="0"/>
          <w:marBottom w:val="0"/>
          <w:divBdr>
            <w:top w:val="none" w:sz="0" w:space="0" w:color="auto"/>
            <w:left w:val="none" w:sz="0" w:space="0" w:color="auto"/>
            <w:bottom w:val="none" w:sz="0" w:space="0" w:color="auto"/>
            <w:right w:val="none" w:sz="0" w:space="0" w:color="auto"/>
          </w:divBdr>
          <w:divsChild>
            <w:div w:id="1295061264">
              <w:marLeft w:val="0"/>
              <w:marRight w:val="0"/>
              <w:marTop w:val="0"/>
              <w:marBottom w:val="0"/>
              <w:divBdr>
                <w:top w:val="none" w:sz="0" w:space="0" w:color="auto"/>
                <w:left w:val="none" w:sz="0" w:space="0" w:color="auto"/>
                <w:bottom w:val="none" w:sz="0" w:space="0" w:color="auto"/>
                <w:right w:val="none" w:sz="0" w:space="0" w:color="auto"/>
              </w:divBdr>
              <w:divsChild>
                <w:div w:id="1123773560">
                  <w:marLeft w:val="0"/>
                  <w:marRight w:val="0"/>
                  <w:marTop w:val="0"/>
                  <w:marBottom w:val="0"/>
                  <w:divBdr>
                    <w:top w:val="none" w:sz="0" w:space="0" w:color="auto"/>
                    <w:left w:val="none" w:sz="0" w:space="0" w:color="auto"/>
                    <w:bottom w:val="none" w:sz="0" w:space="0" w:color="auto"/>
                    <w:right w:val="none" w:sz="0" w:space="0" w:color="auto"/>
                  </w:divBdr>
                  <w:divsChild>
                    <w:div w:id="1762097794">
                      <w:marLeft w:val="0"/>
                      <w:marRight w:val="0"/>
                      <w:marTop w:val="0"/>
                      <w:marBottom w:val="0"/>
                      <w:divBdr>
                        <w:top w:val="none" w:sz="0" w:space="0" w:color="auto"/>
                        <w:left w:val="none" w:sz="0" w:space="0" w:color="auto"/>
                        <w:bottom w:val="none" w:sz="0" w:space="0" w:color="auto"/>
                        <w:right w:val="none" w:sz="0" w:space="0" w:color="auto"/>
                      </w:divBdr>
                    </w:div>
                    <w:div w:id="2080245133">
                      <w:marLeft w:val="0"/>
                      <w:marRight w:val="0"/>
                      <w:marTop w:val="0"/>
                      <w:marBottom w:val="0"/>
                      <w:divBdr>
                        <w:top w:val="none" w:sz="0" w:space="0" w:color="auto"/>
                        <w:left w:val="none" w:sz="0" w:space="0" w:color="auto"/>
                        <w:bottom w:val="none" w:sz="0" w:space="0" w:color="auto"/>
                        <w:right w:val="none" w:sz="0" w:space="0" w:color="auto"/>
                      </w:divBdr>
                    </w:div>
                    <w:div w:id="1871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01659">
      <w:bodyDiv w:val="1"/>
      <w:marLeft w:val="0"/>
      <w:marRight w:val="0"/>
      <w:marTop w:val="0"/>
      <w:marBottom w:val="0"/>
      <w:divBdr>
        <w:top w:val="none" w:sz="0" w:space="0" w:color="auto"/>
        <w:left w:val="none" w:sz="0" w:space="0" w:color="auto"/>
        <w:bottom w:val="none" w:sz="0" w:space="0" w:color="auto"/>
        <w:right w:val="none" w:sz="0" w:space="0" w:color="auto"/>
      </w:divBdr>
    </w:div>
    <w:div w:id="649091514">
      <w:bodyDiv w:val="1"/>
      <w:marLeft w:val="0"/>
      <w:marRight w:val="0"/>
      <w:marTop w:val="0"/>
      <w:marBottom w:val="0"/>
      <w:divBdr>
        <w:top w:val="none" w:sz="0" w:space="0" w:color="auto"/>
        <w:left w:val="none" w:sz="0" w:space="0" w:color="auto"/>
        <w:bottom w:val="none" w:sz="0" w:space="0" w:color="auto"/>
        <w:right w:val="none" w:sz="0" w:space="0" w:color="auto"/>
      </w:divBdr>
    </w:div>
    <w:div w:id="668025947">
      <w:bodyDiv w:val="1"/>
      <w:marLeft w:val="0"/>
      <w:marRight w:val="0"/>
      <w:marTop w:val="0"/>
      <w:marBottom w:val="0"/>
      <w:divBdr>
        <w:top w:val="none" w:sz="0" w:space="0" w:color="auto"/>
        <w:left w:val="none" w:sz="0" w:space="0" w:color="auto"/>
        <w:bottom w:val="none" w:sz="0" w:space="0" w:color="auto"/>
        <w:right w:val="none" w:sz="0" w:space="0" w:color="auto"/>
      </w:divBdr>
    </w:div>
    <w:div w:id="678502624">
      <w:bodyDiv w:val="1"/>
      <w:marLeft w:val="0"/>
      <w:marRight w:val="0"/>
      <w:marTop w:val="0"/>
      <w:marBottom w:val="0"/>
      <w:divBdr>
        <w:top w:val="none" w:sz="0" w:space="0" w:color="auto"/>
        <w:left w:val="none" w:sz="0" w:space="0" w:color="auto"/>
        <w:bottom w:val="none" w:sz="0" w:space="0" w:color="auto"/>
        <w:right w:val="none" w:sz="0" w:space="0" w:color="auto"/>
      </w:divBdr>
    </w:div>
    <w:div w:id="830947889">
      <w:bodyDiv w:val="1"/>
      <w:marLeft w:val="0"/>
      <w:marRight w:val="0"/>
      <w:marTop w:val="0"/>
      <w:marBottom w:val="0"/>
      <w:divBdr>
        <w:top w:val="none" w:sz="0" w:space="0" w:color="auto"/>
        <w:left w:val="none" w:sz="0" w:space="0" w:color="auto"/>
        <w:bottom w:val="none" w:sz="0" w:space="0" w:color="auto"/>
        <w:right w:val="none" w:sz="0" w:space="0" w:color="auto"/>
      </w:divBdr>
    </w:div>
    <w:div w:id="834804377">
      <w:bodyDiv w:val="1"/>
      <w:marLeft w:val="0"/>
      <w:marRight w:val="0"/>
      <w:marTop w:val="0"/>
      <w:marBottom w:val="0"/>
      <w:divBdr>
        <w:top w:val="none" w:sz="0" w:space="0" w:color="auto"/>
        <w:left w:val="none" w:sz="0" w:space="0" w:color="auto"/>
        <w:bottom w:val="none" w:sz="0" w:space="0" w:color="auto"/>
        <w:right w:val="none" w:sz="0" w:space="0" w:color="auto"/>
      </w:divBdr>
    </w:div>
    <w:div w:id="956181936">
      <w:bodyDiv w:val="1"/>
      <w:marLeft w:val="0"/>
      <w:marRight w:val="0"/>
      <w:marTop w:val="0"/>
      <w:marBottom w:val="0"/>
      <w:divBdr>
        <w:top w:val="none" w:sz="0" w:space="0" w:color="auto"/>
        <w:left w:val="none" w:sz="0" w:space="0" w:color="auto"/>
        <w:bottom w:val="none" w:sz="0" w:space="0" w:color="auto"/>
        <w:right w:val="none" w:sz="0" w:space="0" w:color="auto"/>
      </w:divBdr>
    </w:div>
    <w:div w:id="992418141">
      <w:bodyDiv w:val="1"/>
      <w:marLeft w:val="0"/>
      <w:marRight w:val="0"/>
      <w:marTop w:val="0"/>
      <w:marBottom w:val="0"/>
      <w:divBdr>
        <w:top w:val="none" w:sz="0" w:space="0" w:color="auto"/>
        <w:left w:val="none" w:sz="0" w:space="0" w:color="auto"/>
        <w:bottom w:val="none" w:sz="0" w:space="0" w:color="auto"/>
        <w:right w:val="none" w:sz="0" w:space="0" w:color="auto"/>
      </w:divBdr>
    </w:div>
    <w:div w:id="994454768">
      <w:bodyDiv w:val="1"/>
      <w:marLeft w:val="0"/>
      <w:marRight w:val="0"/>
      <w:marTop w:val="0"/>
      <w:marBottom w:val="0"/>
      <w:divBdr>
        <w:top w:val="none" w:sz="0" w:space="0" w:color="auto"/>
        <w:left w:val="none" w:sz="0" w:space="0" w:color="auto"/>
        <w:bottom w:val="none" w:sz="0" w:space="0" w:color="auto"/>
        <w:right w:val="none" w:sz="0" w:space="0" w:color="auto"/>
      </w:divBdr>
    </w:div>
    <w:div w:id="1050615747">
      <w:bodyDiv w:val="1"/>
      <w:marLeft w:val="0"/>
      <w:marRight w:val="0"/>
      <w:marTop w:val="0"/>
      <w:marBottom w:val="0"/>
      <w:divBdr>
        <w:top w:val="none" w:sz="0" w:space="0" w:color="auto"/>
        <w:left w:val="none" w:sz="0" w:space="0" w:color="auto"/>
        <w:bottom w:val="none" w:sz="0" w:space="0" w:color="auto"/>
        <w:right w:val="none" w:sz="0" w:space="0" w:color="auto"/>
      </w:divBdr>
    </w:div>
    <w:div w:id="1071579791">
      <w:bodyDiv w:val="1"/>
      <w:marLeft w:val="0"/>
      <w:marRight w:val="0"/>
      <w:marTop w:val="0"/>
      <w:marBottom w:val="0"/>
      <w:divBdr>
        <w:top w:val="none" w:sz="0" w:space="0" w:color="auto"/>
        <w:left w:val="none" w:sz="0" w:space="0" w:color="auto"/>
        <w:bottom w:val="none" w:sz="0" w:space="0" w:color="auto"/>
        <w:right w:val="none" w:sz="0" w:space="0" w:color="auto"/>
      </w:divBdr>
    </w:div>
    <w:div w:id="1086925018">
      <w:bodyDiv w:val="1"/>
      <w:marLeft w:val="0"/>
      <w:marRight w:val="0"/>
      <w:marTop w:val="0"/>
      <w:marBottom w:val="0"/>
      <w:divBdr>
        <w:top w:val="none" w:sz="0" w:space="0" w:color="auto"/>
        <w:left w:val="none" w:sz="0" w:space="0" w:color="auto"/>
        <w:bottom w:val="none" w:sz="0" w:space="0" w:color="auto"/>
        <w:right w:val="none" w:sz="0" w:space="0" w:color="auto"/>
      </w:divBdr>
    </w:div>
    <w:div w:id="1103114334">
      <w:bodyDiv w:val="1"/>
      <w:marLeft w:val="0"/>
      <w:marRight w:val="0"/>
      <w:marTop w:val="0"/>
      <w:marBottom w:val="0"/>
      <w:divBdr>
        <w:top w:val="none" w:sz="0" w:space="0" w:color="auto"/>
        <w:left w:val="none" w:sz="0" w:space="0" w:color="auto"/>
        <w:bottom w:val="none" w:sz="0" w:space="0" w:color="auto"/>
        <w:right w:val="none" w:sz="0" w:space="0" w:color="auto"/>
      </w:divBdr>
    </w:div>
    <w:div w:id="1116489334">
      <w:bodyDiv w:val="1"/>
      <w:marLeft w:val="0"/>
      <w:marRight w:val="0"/>
      <w:marTop w:val="0"/>
      <w:marBottom w:val="0"/>
      <w:divBdr>
        <w:top w:val="none" w:sz="0" w:space="0" w:color="auto"/>
        <w:left w:val="none" w:sz="0" w:space="0" w:color="auto"/>
        <w:bottom w:val="none" w:sz="0" w:space="0" w:color="auto"/>
        <w:right w:val="none" w:sz="0" w:space="0" w:color="auto"/>
      </w:divBdr>
    </w:div>
    <w:div w:id="1157721627">
      <w:bodyDiv w:val="1"/>
      <w:marLeft w:val="0"/>
      <w:marRight w:val="0"/>
      <w:marTop w:val="0"/>
      <w:marBottom w:val="0"/>
      <w:divBdr>
        <w:top w:val="none" w:sz="0" w:space="0" w:color="auto"/>
        <w:left w:val="none" w:sz="0" w:space="0" w:color="auto"/>
        <w:bottom w:val="none" w:sz="0" w:space="0" w:color="auto"/>
        <w:right w:val="none" w:sz="0" w:space="0" w:color="auto"/>
      </w:divBdr>
    </w:div>
    <w:div w:id="1167139118">
      <w:bodyDiv w:val="1"/>
      <w:marLeft w:val="0"/>
      <w:marRight w:val="0"/>
      <w:marTop w:val="0"/>
      <w:marBottom w:val="0"/>
      <w:divBdr>
        <w:top w:val="none" w:sz="0" w:space="0" w:color="auto"/>
        <w:left w:val="none" w:sz="0" w:space="0" w:color="auto"/>
        <w:bottom w:val="none" w:sz="0" w:space="0" w:color="auto"/>
        <w:right w:val="none" w:sz="0" w:space="0" w:color="auto"/>
      </w:divBdr>
    </w:div>
    <w:div w:id="1175918645">
      <w:bodyDiv w:val="1"/>
      <w:marLeft w:val="0"/>
      <w:marRight w:val="0"/>
      <w:marTop w:val="0"/>
      <w:marBottom w:val="0"/>
      <w:divBdr>
        <w:top w:val="none" w:sz="0" w:space="0" w:color="auto"/>
        <w:left w:val="none" w:sz="0" w:space="0" w:color="auto"/>
        <w:bottom w:val="none" w:sz="0" w:space="0" w:color="auto"/>
        <w:right w:val="none" w:sz="0" w:space="0" w:color="auto"/>
      </w:divBdr>
    </w:div>
    <w:div w:id="1236667524">
      <w:bodyDiv w:val="1"/>
      <w:marLeft w:val="0"/>
      <w:marRight w:val="0"/>
      <w:marTop w:val="0"/>
      <w:marBottom w:val="0"/>
      <w:divBdr>
        <w:top w:val="none" w:sz="0" w:space="0" w:color="auto"/>
        <w:left w:val="none" w:sz="0" w:space="0" w:color="auto"/>
        <w:bottom w:val="none" w:sz="0" w:space="0" w:color="auto"/>
        <w:right w:val="none" w:sz="0" w:space="0" w:color="auto"/>
      </w:divBdr>
    </w:div>
    <w:div w:id="1306082192">
      <w:bodyDiv w:val="1"/>
      <w:marLeft w:val="0"/>
      <w:marRight w:val="0"/>
      <w:marTop w:val="0"/>
      <w:marBottom w:val="0"/>
      <w:divBdr>
        <w:top w:val="none" w:sz="0" w:space="0" w:color="auto"/>
        <w:left w:val="none" w:sz="0" w:space="0" w:color="auto"/>
        <w:bottom w:val="none" w:sz="0" w:space="0" w:color="auto"/>
        <w:right w:val="none" w:sz="0" w:space="0" w:color="auto"/>
      </w:divBdr>
    </w:div>
    <w:div w:id="1333482796">
      <w:bodyDiv w:val="1"/>
      <w:marLeft w:val="0"/>
      <w:marRight w:val="0"/>
      <w:marTop w:val="0"/>
      <w:marBottom w:val="0"/>
      <w:divBdr>
        <w:top w:val="none" w:sz="0" w:space="0" w:color="auto"/>
        <w:left w:val="none" w:sz="0" w:space="0" w:color="auto"/>
        <w:bottom w:val="none" w:sz="0" w:space="0" w:color="auto"/>
        <w:right w:val="none" w:sz="0" w:space="0" w:color="auto"/>
      </w:divBdr>
    </w:div>
    <w:div w:id="1449280587">
      <w:bodyDiv w:val="1"/>
      <w:marLeft w:val="0"/>
      <w:marRight w:val="0"/>
      <w:marTop w:val="0"/>
      <w:marBottom w:val="0"/>
      <w:divBdr>
        <w:top w:val="none" w:sz="0" w:space="0" w:color="auto"/>
        <w:left w:val="none" w:sz="0" w:space="0" w:color="auto"/>
        <w:bottom w:val="none" w:sz="0" w:space="0" w:color="auto"/>
        <w:right w:val="none" w:sz="0" w:space="0" w:color="auto"/>
      </w:divBdr>
    </w:div>
    <w:div w:id="1560163894">
      <w:bodyDiv w:val="1"/>
      <w:marLeft w:val="0"/>
      <w:marRight w:val="0"/>
      <w:marTop w:val="0"/>
      <w:marBottom w:val="0"/>
      <w:divBdr>
        <w:top w:val="none" w:sz="0" w:space="0" w:color="auto"/>
        <w:left w:val="none" w:sz="0" w:space="0" w:color="auto"/>
        <w:bottom w:val="none" w:sz="0" w:space="0" w:color="auto"/>
        <w:right w:val="none" w:sz="0" w:space="0" w:color="auto"/>
      </w:divBdr>
    </w:div>
    <w:div w:id="1613174222">
      <w:bodyDiv w:val="1"/>
      <w:marLeft w:val="0"/>
      <w:marRight w:val="0"/>
      <w:marTop w:val="0"/>
      <w:marBottom w:val="0"/>
      <w:divBdr>
        <w:top w:val="none" w:sz="0" w:space="0" w:color="auto"/>
        <w:left w:val="none" w:sz="0" w:space="0" w:color="auto"/>
        <w:bottom w:val="none" w:sz="0" w:space="0" w:color="auto"/>
        <w:right w:val="none" w:sz="0" w:space="0" w:color="auto"/>
      </w:divBdr>
    </w:div>
    <w:div w:id="1625386412">
      <w:bodyDiv w:val="1"/>
      <w:marLeft w:val="0"/>
      <w:marRight w:val="0"/>
      <w:marTop w:val="0"/>
      <w:marBottom w:val="0"/>
      <w:divBdr>
        <w:top w:val="none" w:sz="0" w:space="0" w:color="auto"/>
        <w:left w:val="none" w:sz="0" w:space="0" w:color="auto"/>
        <w:bottom w:val="none" w:sz="0" w:space="0" w:color="auto"/>
        <w:right w:val="none" w:sz="0" w:space="0" w:color="auto"/>
      </w:divBdr>
    </w:div>
    <w:div w:id="1631549281">
      <w:bodyDiv w:val="1"/>
      <w:marLeft w:val="0"/>
      <w:marRight w:val="0"/>
      <w:marTop w:val="0"/>
      <w:marBottom w:val="0"/>
      <w:divBdr>
        <w:top w:val="none" w:sz="0" w:space="0" w:color="auto"/>
        <w:left w:val="none" w:sz="0" w:space="0" w:color="auto"/>
        <w:bottom w:val="none" w:sz="0" w:space="0" w:color="auto"/>
        <w:right w:val="none" w:sz="0" w:space="0" w:color="auto"/>
      </w:divBdr>
    </w:div>
    <w:div w:id="1650939722">
      <w:bodyDiv w:val="1"/>
      <w:marLeft w:val="0"/>
      <w:marRight w:val="0"/>
      <w:marTop w:val="0"/>
      <w:marBottom w:val="0"/>
      <w:divBdr>
        <w:top w:val="none" w:sz="0" w:space="0" w:color="auto"/>
        <w:left w:val="none" w:sz="0" w:space="0" w:color="auto"/>
        <w:bottom w:val="none" w:sz="0" w:space="0" w:color="auto"/>
        <w:right w:val="none" w:sz="0" w:space="0" w:color="auto"/>
      </w:divBdr>
    </w:div>
    <w:div w:id="1696537164">
      <w:bodyDiv w:val="1"/>
      <w:marLeft w:val="0"/>
      <w:marRight w:val="0"/>
      <w:marTop w:val="0"/>
      <w:marBottom w:val="0"/>
      <w:divBdr>
        <w:top w:val="none" w:sz="0" w:space="0" w:color="auto"/>
        <w:left w:val="none" w:sz="0" w:space="0" w:color="auto"/>
        <w:bottom w:val="none" w:sz="0" w:space="0" w:color="auto"/>
        <w:right w:val="none" w:sz="0" w:space="0" w:color="auto"/>
      </w:divBdr>
    </w:div>
    <w:div w:id="1721515390">
      <w:bodyDiv w:val="1"/>
      <w:marLeft w:val="0"/>
      <w:marRight w:val="0"/>
      <w:marTop w:val="0"/>
      <w:marBottom w:val="0"/>
      <w:divBdr>
        <w:top w:val="none" w:sz="0" w:space="0" w:color="auto"/>
        <w:left w:val="none" w:sz="0" w:space="0" w:color="auto"/>
        <w:bottom w:val="none" w:sz="0" w:space="0" w:color="auto"/>
        <w:right w:val="none" w:sz="0" w:space="0" w:color="auto"/>
      </w:divBdr>
    </w:div>
    <w:div w:id="1734354014">
      <w:bodyDiv w:val="1"/>
      <w:marLeft w:val="0"/>
      <w:marRight w:val="0"/>
      <w:marTop w:val="0"/>
      <w:marBottom w:val="0"/>
      <w:divBdr>
        <w:top w:val="none" w:sz="0" w:space="0" w:color="auto"/>
        <w:left w:val="none" w:sz="0" w:space="0" w:color="auto"/>
        <w:bottom w:val="none" w:sz="0" w:space="0" w:color="auto"/>
        <w:right w:val="none" w:sz="0" w:space="0" w:color="auto"/>
      </w:divBdr>
    </w:div>
    <w:div w:id="1772583347">
      <w:bodyDiv w:val="1"/>
      <w:marLeft w:val="0"/>
      <w:marRight w:val="0"/>
      <w:marTop w:val="0"/>
      <w:marBottom w:val="0"/>
      <w:divBdr>
        <w:top w:val="none" w:sz="0" w:space="0" w:color="auto"/>
        <w:left w:val="none" w:sz="0" w:space="0" w:color="auto"/>
        <w:bottom w:val="none" w:sz="0" w:space="0" w:color="auto"/>
        <w:right w:val="none" w:sz="0" w:space="0" w:color="auto"/>
      </w:divBdr>
    </w:div>
    <w:div w:id="1832983456">
      <w:bodyDiv w:val="1"/>
      <w:marLeft w:val="0"/>
      <w:marRight w:val="0"/>
      <w:marTop w:val="0"/>
      <w:marBottom w:val="0"/>
      <w:divBdr>
        <w:top w:val="none" w:sz="0" w:space="0" w:color="auto"/>
        <w:left w:val="none" w:sz="0" w:space="0" w:color="auto"/>
        <w:bottom w:val="none" w:sz="0" w:space="0" w:color="auto"/>
        <w:right w:val="none" w:sz="0" w:space="0" w:color="auto"/>
      </w:divBdr>
    </w:div>
    <w:div w:id="1867792703">
      <w:bodyDiv w:val="1"/>
      <w:marLeft w:val="0"/>
      <w:marRight w:val="0"/>
      <w:marTop w:val="0"/>
      <w:marBottom w:val="0"/>
      <w:divBdr>
        <w:top w:val="none" w:sz="0" w:space="0" w:color="auto"/>
        <w:left w:val="none" w:sz="0" w:space="0" w:color="auto"/>
        <w:bottom w:val="none" w:sz="0" w:space="0" w:color="auto"/>
        <w:right w:val="none" w:sz="0" w:space="0" w:color="auto"/>
      </w:divBdr>
    </w:div>
    <w:div w:id="1886287589">
      <w:bodyDiv w:val="1"/>
      <w:marLeft w:val="0"/>
      <w:marRight w:val="0"/>
      <w:marTop w:val="0"/>
      <w:marBottom w:val="0"/>
      <w:divBdr>
        <w:top w:val="none" w:sz="0" w:space="0" w:color="auto"/>
        <w:left w:val="none" w:sz="0" w:space="0" w:color="auto"/>
        <w:bottom w:val="none" w:sz="0" w:space="0" w:color="auto"/>
        <w:right w:val="none" w:sz="0" w:space="0" w:color="auto"/>
      </w:divBdr>
    </w:div>
    <w:div w:id="1925720182">
      <w:bodyDiv w:val="1"/>
      <w:marLeft w:val="0"/>
      <w:marRight w:val="0"/>
      <w:marTop w:val="0"/>
      <w:marBottom w:val="0"/>
      <w:divBdr>
        <w:top w:val="none" w:sz="0" w:space="0" w:color="auto"/>
        <w:left w:val="none" w:sz="0" w:space="0" w:color="auto"/>
        <w:bottom w:val="none" w:sz="0" w:space="0" w:color="auto"/>
        <w:right w:val="none" w:sz="0" w:space="0" w:color="auto"/>
      </w:divBdr>
    </w:div>
    <w:div w:id="1934432469">
      <w:bodyDiv w:val="1"/>
      <w:marLeft w:val="0"/>
      <w:marRight w:val="0"/>
      <w:marTop w:val="0"/>
      <w:marBottom w:val="0"/>
      <w:divBdr>
        <w:top w:val="none" w:sz="0" w:space="0" w:color="auto"/>
        <w:left w:val="none" w:sz="0" w:space="0" w:color="auto"/>
        <w:bottom w:val="none" w:sz="0" w:space="0" w:color="auto"/>
        <w:right w:val="none" w:sz="0" w:space="0" w:color="auto"/>
      </w:divBdr>
    </w:div>
    <w:div w:id="2003582618">
      <w:bodyDiv w:val="1"/>
      <w:marLeft w:val="0"/>
      <w:marRight w:val="0"/>
      <w:marTop w:val="0"/>
      <w:marBottom w:val="0"/>
      <w:divBdr>
        <w:top w:val="none" w:sz="0" w:space="0" w:color="auto"/>
        <w:left w:val="none" w:sz="0" w:space="0" w:color="auto"/>
        <w:bottom w:val="none" w:sz="0" w:space="0" w:color="auto"/>
        <w:right w:val="none" w:sz="0" w:space="0" w:color="auto"/>
      </w:divBdr>
    </w:div>
    <w:div w:id="2004816226">
      <w:bodyDiv w:val="1"/>
      <w:marLeft w:val="0"/>
      <w:marRight w:val="0"/>
      <w:marTop w:val="0"/>
      <w:marBottom w:val="0"/>
      <w:divBdr>
        <w:top w:val="none" w:sz="0" w:space="0" w:color="auto"/>
        <w:left w:val="none" w:sz="0" w:space="0" w:color="auto"/>
        <w:bottom w:val="none" w:sz="0" w:space="0" w:color="auto"/>
        <w:right w:val="none" w:sz="0" w:space="0" w:color="auto"/>
      </w:divBdr>
    </w:div>
    <w:div w:id="2086682656">
      <w:bodyDiv w:val="1"/>
      <w:marLeft w:val="0"/>
      <w:marRight w:val="0"/>
      <w:marTop w:val="0"/>
      <w:marBottom w:val="0"/>
      <w:divBdr>
        <w:top w:val="none" w:sz="0" w:space="0" w:color="auto"/>
        <w:left w:val="none" w:sz="0" w:space="0" w:color="auto"/>
        <w:bottom w:val="none" w:sz="0" w:space="0" w:color="auto"/>
        <w:right w:val="none" w:sz="0" w:space="0" w:color="auto"/>
      </w:divBdr>
    </w:div>
    <w:div w:id="2094083309">
      <w:bodyDiv w:val="1"/>
      <w:marLeft w:val="0"/>
      <w:marRight w:val="0"/>
      <w:marTop w:val="0"/>
      <w:marBottom w:val="0"/>
      <w:divBdr>
        <w:top w:val="none" w:sz="0" w:space="0" w:color="auto"/>
        <w:left w:val="none" w:sz="0" w:space="0" w:color="auto"/>
        <w:bottom w:val="none" w:sz="0" w:space="0" w:color="auto"/>
        <w:right w:val="none" w:sz="0" w:space="0" w:color="auto"/>
      </w:divBdr>
    </w:div>
    <w:div w:id="2096777612">
      <w:bodyDiv w:val="1"/>
      <w:marLeft w:val="0"/>
      <w:marRight w:val="0"/>
      <w:marTop w:val="0"/>
      <w:marBottom w:val="0"/>
      <w:divBdr>
        <w:top w:val="none" w:sz="0" w:space="0" w:color="auto"/>
        <w:left w:val="none" w:sz="0" w:space="0" w:color="auto"/>
        <w:bottom w:val="none" w:sz="0" w:space="0" w:color="auto"/>
        <w:right w:val="none" w:sz="0" w:space="0" w:color="auto"/>
      </w:divBdr>
    </w:div>
    <w:div w:id="2122793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www.lazos.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F3526-3B9C-4164-A345-8A9E4546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48</Pages>
  <Words>7533</Words>
  <Characters>41436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Ante-Proyecto con normas apa y icontec 1ra versión .docx</vt:lpstr>
    </vt:vector>
  </TitlesOfParts>
  <Company/>
  <LinksUpToDate>false</LinksUpToDate>
  <CharactersWithSpaces>48872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 con normas apa y icontec 1ra versión .docx</dc:title>
  <dc:creator>Tracy</dc:creator>
  <cp:lastModifiedBy>krloz vallejos obreque</cp:lastModifiedBy>
  <cp:revision>72</cp:revision>
  <dcterms:created xsi:type="dcterms:W3CDTF">2013-06-17T00:26:00Z</dcterms:created>
  <dcterms:modified xsi:type="dcterms:W3CDTF">2013-10-29T07:30:00Z</dcterms:modified>
</cp:coreProperties>
</file>